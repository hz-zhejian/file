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50" w:afterLines="50" w:line="360" w:lineRule="auto"/>
        <w:ind w:firstLine="181" w:firstLineChars="50"/>
        <w:jc w:val="center"/>
        <w:rPr>
          <w:rFonts w:hint="eastAsia" w:ascii="宋体" w:hAnsi="宋体" w:cs="Arial"/>
          <w:b/>
          <w:sz w:val="36"/>
          <w:szCs w:val="48"/>
        </w:rPr>
      </w:pPr>
    </w:p>
    <w:p>
      <w:pPr>
        <w:spacing w:beforeLines="50" w:afterLines="50" w:line="360" w:lineRule="auto"/>
        <w:ind w:firstLine="181" w:firstLineChars="50"/>
        <w:jc w:val="center"/>
        <w:rPr>
          <w:rFonts w:ascii="宋体" w:hAnsi="宋体" w:cs="Arial"/>
          <w:b/>
          <w:sz w:val="36"/>
          <w:szCs w:val="48"/>
        </w:rPr>
      </w:pPr>
    </w:p>
    <w:p>
      <w:pPr>
        <w:spacing w:beforeLines="50" w:afterLines="50" w:line="360" w:lineRule="auto"/>
        <w:ind w:firstLine="181" w:firstLineChars="50"/>
        <w:jc w:val="center"/>
        <w:rPr>
          <w:rFonts w:ascii="宋体" w:hAnsi="宋体" w:cs="Arial"/>
          <w:b/>
          <w:sz w:val="36"/>
          <w:szCs w:val="48"/>
        </w:rPr>
      </w:pPr>
    </w:p>
    <w:p>
      <w:pPr>
        <w:spacing w:beforeLines="50" w:afterLines="50" w:line="360" w:lineRule="auto"/>
        <w:ind w:firstLine="181" w:firstLineChars="50"/>
        <w:jc w:val="center"/>
        <w:rPr>
          <w:rFonts w:ascii="宋体" w:hAnsi="宋体" w:cs="Arial"/>
          <w:b/>
          <w:sz w:val="36"/>
          <w:szCs w:val="48"/>
        </w:rPr>
      </w:pPr>
    </w:p>
    <w:p>
      <w:pPr>
        <w:spacing w:beforeLines="50" w:afterLines="50" w:line="360" w:lineRule="auto"/>
        <w:ind w:firstLine="181" w:firstLineChars="50"/>
        <w:jc w:val="center"/>
        <w:rPr>
          <w:rFonts w:ascii="宋体" w:hAnsi="宋体" w:cs="Arial"/>
          <w:b/>
          <w:sz w:val="36"/>
          <w:szCs w:val="48"/>
        </w:rPr>
      </w:pPr>
    </w:p>
    <w:p>
      <w:pPr>
        <w:spacing w:beforeLines="50" w:afterLines="50" w:line="360" w:lineRule="auto"/>
        <w:ind w:firstLine="181" w:firstLineChars="50"/>
        <w:jc w:val="center"/>
        <w:rPr>
          <w:rFonts w:ascii="宋体" w:hAnsi="宋体" w:cs="Arial"/>
          <w:b/>
          <w:sz w:val="36"/>
          <w:szCs w:val="48"/>
        </w:rPr>
      </w:pPr>
    </w:p>
    <w:p>
      <w:pPr>
        <w:spacing w:beforeLines="50" w:afterLines="50" w:line="360" w:lineRule="auto"/>
        <w:ind w:firstLine="261" w:firstLineChars="50"/>
        <w:jc w:val="center"/>
        <w:rPr>
          <w:rFonts w:hint="eastAsia" w:ascii="宋体" w:hAnsi="宋体" w:cs="Arial"/>
          <w:b/>
          <w:sz w:val="52"/>
          <w:szCs w:val="48"/>
        </w:rPr>
      </w:pPr>
      <w:r>
        <w:rPr>
          <w:rFonts w:hint="eastAsia" w:ascii="宋体" w:hAnsi="宋体" w:cs="Arial"/>
          <w:b/>
          <w:sz w:val="52"/>
          <w:szCs w:val="48"/>
        </w:rPr>
        <w:t>浙江省</w:t>
      </w:r>
      <w:r>
        <w:rPr>
          <w:rFonts w:ascii="宋体" w:hAnsi="宋体" w:cs="Arial"/>
          <w:b/>
          <w:sz w:val="52"/>
          <w:szCs w:val="48"/>
        </w:rPr>
        <w:t>疾病预防控制信息平台</w:t>
      </w:r>
    </w:p>
    <w:p>
      <w:pPr>
        <w:spacing w:beforeLines="50" w:afterLines="50" w:line="360" w:lineRule="auto"/>
        <w:ind w:firstLine="261" w:firstLineChars="50"/>
        <w:jc w:val="center"/>
        <w:rPr>
          <w:rFonts w:hint="eastAsia" w:ascii="宋体" w:hAnsi="宋体" w:cs="Arial"/>
          <w:b/>
          <w:sz w:val="52"/>
          <w:szCs w:val="48"/>
        </w:rPr>
      </w:pPr>
      <w:r>
        <w:rPr>
          <w:rFonts w:hint="eastAsia" w:ascii="宋体" w:hAnsi="宋体" w:cs="Arial"/>
          <w:b/>
          <w:sz w:val="52"/>
          <w:szCs w:val="48"/>
        </w:rPr>
        <w:t>职业病数据交换</w:t>
      </w:r>
      <w:r>
        <w:rPr>
          <w:rFonts w:ascii="宋体" w:hAnsi="宋体" w:cs="Arial"/>
          <w:b/>
          <w:sz w:val="52"/>
          <w:szCs w:val="48"/>
        </w:rPr>
        <w:t>技术规范</w:t>
      </w:r>
    </w:p>
    <w:p>
      <w:pPr>
        <w:spacing w:beforeLines="50" w:afterLines="50" w:line="360" w:lineRule="auto"/>
        <w:ind w:firstLine="181" w:firstLineChars="50"/>
        <w:jc w:val="center"/>
        <w:rPr>
          <w:rFonts w:ascii="宋体" w:hAnsi="宋体" w:cs="Arial"/>
          <w:b/>
          <w:sz w:val="36"/>
          <w:szCs w:val="48"/>
        </w:rPr>
      </w:pPr>
      <w:r>
        <w:rPr>
          <w:rFonts w:hint="eastAsia" w:ascii="宋体" w:hAnsi="宋体" w:cs="Arial"/>
          <w:b/>
          <w:sz w:val="36"/>
          <w:szCs w:val="48"/>
        </w:rPr>
        <w:t>（试行）</w:t>
      </w:r>
    </w:p>
    <w:p>
      <w:pPr>
        <w:spacing w:beforeLines="50" w:afterLines="50" w:line="360" w:lineRule="auto"/>
        <w:ind w:firstLine="181" w:firstLineChars="50"/>
        <w:jc w:val="center"/>
        <w:rPr>
          <w:rFonts w:hint="eastAsia" w:ascii="宋体" w:hAnsi="宋体" w:cs="Arial"/>
          <w:b/>
          <w:sz w:val="36"/>
          <w:szCs w:val="48"/>
        </w:rPr>
      </w:pPr>
      <w:r>
        <w:rPr>
          <w:rFonts w:ascii="宋体" w:hAnsi="宋体" w:cs="Arial"/>
          <w:b/>
          <w:sz w:val="36"/>
          <w:szCs w:val="48"/>
        </w:rPr>
        <w:br w:type="page"/>
      </w:r>
    </w:p>
    <w:p>
      <w:pPr>
        <w:pStyle w:val="64"/>
      </w:pPr>
      <w:r>
        <w:rPr>
          <w:lang w:val="zh-CN"/>
        </w:rPr>
        <w:t>目录</w:t>
      </w:r>
    </w:p>
    <w:p>
      <w:pPr>
        <w:pStyle w:val="26"/>
        <w:rPr>
          <w:rFonts w:asciiTheme="minorHAnsi" w:hAnsiTheme="minorHAnsi" w:eastAsiaTheme="minorEastAsia" w:cstheme="minorBidi"/>
          <w:b w:val="0"/>
          <w:szCs w:val="22"/>
          <w:lang w:val="en-US"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r>
        <w:fldChar w:fldCharType="begin"/>
      </w:r>
      <w:r>
        <w:instrText xml:space="preserve"> HYPERLINK \l "_Toc514846698" </w:instrText>
      </w:r>
      <w:r>
        <w:fldChar w:fldCharType="separate"/>
      </w:r>
      <w:r>
        <w:rPr>
          <w:rStyle w:val="35"/>
          <w:rFonts w:hint="eastAsia"/>
        </w:rPr>
        <w:t>第一章 概述</w:t>
      </w:r>
      <w:r>
        <w:tab/>
      </w:r>
      <w:r>
        <w:fldChar w:fldCharType="begin"/>
      </w:r>
      <w:r>
        <w:instrText xml:space="preserve"> PAGEREF _Toc514846698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"_Toc514846699" </w:instrText>
      </w:r>
      <w:r>
        <w:fldChar w:fldCharType="separate"/>
      </w:r>
      <w:r>
        <w:rPr>
          <w:rStyle w:val="35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5"/>
          <w:rFonts w:hint="eastAsia"/>
        </w:rPr>
        <w:t>文档目的</w:t>
      </w:r>
      <w:r>
        <w:tab/>
      </w:r>
      <w:r>
        <w:fldChar w:fldCharType="begin"/>
      </w:r>
      <w:r>
        <w:instrText xml:space="preserve"> PAGEREF _Toc514846699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"_Toc514846700" </w:instrText>
      </w:r>
      <w:r>
        <w:fldChar w:fldCharType="separate"/>
      </w:r>
      <w:r>
        <w:rPr>
          <w:rStyle w:val="35"/>
          <w:kern w:val="0"/>
          <w:lang w:bidi="en-US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5"/>
          <w:rFonts w:hint="eastAsia"/>
          <w:kern w:val="0"/>
          <w:lang w:eastAsia="en-US" w:bidi="en-US"/>
        </w:rPr>
        <w:t>范围</w:t>
      </w:r>
      <w:r>
        <w:tab/>
      </w:r>
      <w:r>
        <w:fldChar w:fldCharType="begin"/>
      </w:r>
      <w:r>
        <w:instrText xml:space="preserve"> PAGEREF _Toc514846700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"_Toc514846701" </w:instrText>
      </w:r>
      <w:r>
        <w:fldChar w:fldCharType="separate"/>
      </w:r>
      <w:r>
        <w:rPr>
          <w:rStyle w:val="35"/>
          <w:kern w:val="0"/>
          <w:lang w:bidi="en-US"/>
        </w:rPr>
        <w:t>1.3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5"/>
          <w:rFonts w:hint="eastAsia"/>
          <w:kern w:val="0"/>
          <w:lang w:bidi="en-US"/>
        </w:rPr>
        <w:t>术语和缩略语</w:t>
      </w:r>
      <w:r>
        <w:tab/>
      </w:r>
      <w:r>
        <w:fldChar w:fldCharType="begin"/>
      </w:r>
      <w:r>
        <w:instrText xml:space="preserve"> PAGEREF _Toc514846701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"_Toc514846702" </w:instrText>
      </w:r>
      <w:r>
        <w:fldChar w:fldCharType="separate"/>
      </w:r>
      <w:r>
        <w:rPr>
          <w:rStyle w:val="35"/>
          <w:kern w:val="0"/>
          <w:lang w:bidi="en-US"/>
        </w:rPr>
        <w:t>1.4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5"/>
          <w:rFonts w:hint="eastAsia"/>
          <w:kern w:val="0"/>
          <w:lang w:bidi="en-US"/>
        </w:rPr>
        <w:t>规范性引用文件</w:t>
      </w:r>
      <w:r>
        <w:tab/>
      </w:r>
      <w:r>
        <w:fldChar w:fldCharType="begin"/>
      </w:r>
      <w:r>
        <w:instrText xml:space="preserve"> PAGEREF _Toc514846702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"_Toc514846703" </w:instrText>
      </w:r>
      <w:r>
        <w:fldChar w:fldCharType="separate"/>
      </w:r>
      <w:r>
        <w:rPr>
          <w:rStyle w:val="35"/>
          <w:kern w:val="0"/>
          <w:lang w:bidi="en-US"/>
        </w:rPr>
        <w:t>1.5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5"/>
          <w:rFonts w:hint="eastAsia"/>
          <w:kern w:val="0"/>
          <w:lang w:bidi="en-US"/>
        </w:rPr>
        <w:t>版本</w:t>
      </w:r>
      <w:r>
        <w:tab/>
      </w:r>
      <w:r>
        <w:fldChar w:fldCharType="begin"/>
      </w:r>
      <w:r>
        <w:instrText xml:space="preserve"> PAGEREF _Toc514846703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"_Toc514846704" </w:instrText>
      </w:r>
      <w:r>
        <w:fldChar w:fldCharType="separate"/>
      </w:r>
      <w:r>
        <w:rPr>
          <w:rStyle w:val="35"/>
        </w:rPr>
        <w:t xml:space="preserve">1.5.1 </w:t>
      </w:r>
      <w:r>
        <w:rPr>
          <w:rStyle w:val="35"/>
          <w:rFonts w:hint="eastAsia"/>
        </w:rPr>
        <w:t>版本修订说明</w:t>
      </w:r>
      <w:r>
        <w:tab/>
      </w:r>
      <w:r>
        <w:fldChar w:fldCharType="begin"/>
      </w:r>
      <w:r>
        <w:instrText xml:space="preserve"> PAGEREF _Toc514846704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b w:val="0"/>
          <w:szCs w:val="22"/>
          <w:lang w:val="en-US" w:eastAsia="zh-CN"/>
        </w:rPr>
      </w:pPr>
      <w:r>
        <w:fldChar w:fldCharType="begin"/>
      </w:r>
      <w:r>
        <w:instrText xml:space="preserve"> HYPERLINK \l "_Toc514846705" </w:instrText>
      </w:r>
      <w:r>
        <w:fldChar w:fldCharType="separate"/>
      </w:r>
      <w:r>
        <w:rPr>
          <w:rStyle w:val="35"/>
          <w:rFonts w:hint="eastAsia"/>
        </w:rPr>
        <w:t>第二章 功能说明</w:t>
      </w:r>
      <w:r>
        <w:tab/>
      </w:r>
      <w:r>
        <w:fldChar w:fldCharType="begin"/>
      </w:r>
      <w:r>
        <w:instrText xml:space="preserve"> PAGEREF _Toc514846705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rPr>
          <w:rFonts w:asciiTheme="minorHAnsi" w:hAnsiTheme="minorHAnsi" w:eastAsiaTheme="minorEastAsia" w:cstheme="minorBidi"/>
          <w:b w:val="0"/>
          <w:szCs w:val="22"/>
          <w:lang w:val="en-US" w:eastAsia="zh-CN"/>
        </w:rPr>
      </w:pPr>
      <w:r>
        <w:fldChar w:fldCharType="begin"/>
      </w:r>
      <w:r>
        <w:instrText xml:space="preserve"> HYPERLINK \l "_Toc514846706" </w:instrText>
      </w:r>
      <w:r>
        <w:fldChar w:fldCharType="separate"/>
      </w:r>
      <w:r>
        <w:rPr>
          <w:rStyle w:val="35"/>
          <w:rFonts w:hint="eastAsia"/>
          <w:lang w:bidi="en-US"/>
        </w:rPr>
        <w:t>第三章 职业病数据上传</w:t>
      </w:r>
      <w:r>
        <w:tab/>
      </w:r>
      <w:r>
        <w:fldChar w:fldCharType="begin"/>
      </w:r>
      <w:r>
        <w:instrText xml:space="preserve"> PAGEREF _Toc514846706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"_Toc514846707" </w:instrText>
      </w:r>
      <w:r>
        <w:fldChar w:fldCharType="separate"/>
      </w:r>
      <w:r>
        <w:rPr>
          <w:rStyle w:val="35"/>
          <w:kern w:val="0"/>
          <w:lang w:bidi="en-US"/>
        </w:rPr>
        <w:t xml:space="preserve">3.1 </w:t>
      </w:r>
      <w:r>
        <w:rPr>
          <w:rStyle w:val="35"/>
          <w:rFonts w:hint="eastAsia"/>
          <w:kern w:val="0"/>
          <w:lang w:bidi="en-US"/>
        </w:rPr>
        <w:t>职业病数据集规范</w:t>
      </w:r>
      <w:r>
        <w:tab/>
      </w:r>
      <w:r>
        <w:fldChar w:fldCharType="begin"/>
      </w:r>
      <w:r>
        <w:instrText xml:space="preserve"> PAGEREF _Toc514846707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"_Toc514846708" </w:instrText>
      </w:r>
      <w:r>
        <w:fldChar w:fldCharType="separate"/>
      </w:r>
      <w:r>
        <w:rPr>
          <w:rStyle w:val="35"/>
          <w:kern w:val="0"/>
          <w:lang w:bidi="en-US"/>
        </w:rPr>
        <w:t xml:space="preserve">3.1.1 </w:t>
      </w:r>
      <w:r>
        <w:rPr>
          <w:rStyle w:val="35"/>
          <w:rFonts w:hint="eastAsia"/>
          <w:kern w:val="0"/>
          <w:lang w:bidi="en-US"/>
        </w:rPr>
        <w:t>数据集元数据</w:t>
      </w:r>
      <w:r>
        <w:tab/>
      </w:r>
      <w:r>
        <w:fldChar w:fldCharType="begin"/>
      </w:r>
      <w:r>
        <w:instrText xml:space="preserve"> PAGEREF _Toc514846708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"_Toc514846709" </w:instrText>
      </w:r>
      <w:r>
        <w:fldChar w:fldCharType="separate"/>
      </w:r>
      <w:r>
        <w:rPr>
          <w:rStyle w:val="35"/>
          <w:kern w:val="0"/>
          <w:lang w:bidi="en-US"/>
        </w:rPr>
        <w:t xml:space="preserve">3.1.2 </w:t>
      </w:r>
      <w:r>
        <w:rPr>
          <w:rStyle w:val="35"/>
          <w:rFonts w:hint="eastAsia"/>
          <w:kern w:val="0"/>
          <w:lang w:bidi="en-US"/>
        </w:rPr>
        <w:t>数据类型规范</w:t>
      </w:r>
      <w:r>
        <w:tab/>
      </w:r>
      <w:r>
        <w:fldChar w:fldCharType="begin"/>
      </w:r>
      <w:r>
        <w:instrText xml:space="preserve"> PAGEREF _Toc514846709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"_Toc514846710" </w:instrText>
      </w:r>
      <w:r>
        <w:fldChar w:fldCharType="separate"/>
      </w:r>
      <w:r>
        <w:rPr>
          <w:rStyle w:val="35"/>
          <w:kern w:val="0"/>
          <w:lang w:bidi="en-US"/>
        </w:rPr>
        <w:t xml:space="preserve">3.1.3 </w:t>
      </w:r>
      <w:r>
        <w:rPr>
          <w:rStyle w:val="35"/>
          <w:rFonts w:hint="eastAsia"/>
          <w:kern w:val="0"/>
          <w:lang w:bidi="en-US"/>
        </w:rPr>
        <w:t>数据集标准</w:t>
      </w:r>
      <w:r>
        <w:tab/>
      </w:r>
      <w:r>
        <w:fldChar w:fldCharType="begin"/>
      </w:r>
      <w:r>
        <w:instrText xml:space="preserve"> PAGEREF _Toc514846710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"_Toc514846711" </w:instrText>
      </w:r>
      <w:r>
        <w:fldChar w:fldCharType="separate"/>
      </w:r>
      <w:r>
        <w:rPr>
          <w:rStyle w:val="35"/>
          <w:lang w:bidi="en-US"/>
        </w:rPr>
        <w:t>3.1.4</w:t>
      </w:r>
      <w:r>
        <w:rPr>
          <w:rStyle w:val="35"/>
          <w:rFonts w:hint="eastAsia"/>
          <w:lang w:bidi="en-US"/>
        </w:rPr>
        <w:t>值域代码</w:t>
      </w:r>
      <w:r>
        <w:tab/>
      </w:r>
      <w:r>
        <w:fldChar w:fldCharType="begin"/>
      </w:r>
      <w:r>
        <w:instrText xml:space="preserve"> PAGEREF _Toc514846711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"_Toc514846712" </w:instrText>
      </w:r>
      <w:r>
        <w:fldChar w:fldCharType="separate"/>
      </w:r>
      <w:r>
        <w:rPr>
          <w:rStyle w:val="35"/>
          <w:kern w:val="0"/>
          <w:lang w:bidi="en-US"/>
        </w:rPr>
        <w:t xml:space="preserve">3.2.1 </w:t>
      </w:r>
      <w:r>
        <w:rPr>
          <w:rStyle w:val="35"/>
          <w:rFonts w:hint="eastAsia"/>
          <w:kern w:val="0"/>
          <w:lang w:bidi="en-US"/>
        </w:rPr>
        <w:t>传输文件组织</w:t>
      </w:r>
      <w:r>
        <w:tab/>
      </w:r>
      <w:r>
        <w:fldChar w:fldCharType="begin"/>
      </w:r>
      <w:r>
        <w:instrText xml:space="preserve"> PAGEREF _Toc514846712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"_Toc514846713" </w:instrText>
      </w:r>
      <w:r>
        <w:fldChar w:fldCharType="separate"/>
      </w:r>
      <w:r>
        <w:rPr>
          <w:rStyle w:val="35"/>
          <w:kern w:val="0"/>
          <w:lang w:bidi="en-US"/>
        </w:rPr>
        <w:t xml:space="preserve">3.2.2 </w:t>
      </w:r>
      <w:r>
        <w:rPr>
          <w:rStyle w:val="35"/>
          <w:rFonts w:hint="eastAsia"/>
          <w:kern w:val="0"/>
          <w:lang w:bidi="en-US"/>
        </w:rPr>
        <w:t>传输文件格式</w:t>
      </w:r>
      <w:r>
        <w:tab/>
      </w:r>
      <w:r>
        <w:fldChar w:fldCharType="begin"/>
      </w:r>
      <w:r>
        <w:instrText xml:space="preserve"> PAGEREF _Toc514846713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"_Toc514846714" </w:instrText>
      </w:r>
      <w:r>
        <w:fldChar w:fldCharType="separate"/>
      </w:r>
      <w:r>
        <w:rPr>
          <w:rStyle w:val="35"/>
          <w:kern w:val="0"/>
          <w:lang w:bidi="en-US"/>
        </w:rPr>
        <w:t xml:space="preserve">3.2.3 </w:t>
      </w:r>
      <w:r>
        <w:rPr>
          <w:rStyle w:val="35"/>
          <w:rFonts w:hint="eastAsia"/>
          <w:kern w:val="0"/>
          <w:lang w:bidi="en-US"/>
        </w:rPr>
        <w:t>数据推送时限</w:t>
      </w:r>
      <w:r>
        <w:tab/>
      </w:r>
      <w:r>
        <w:fldChar w:fldCharType="begin"/>
      </w:r>
      <w:r>
        <w:instrText xml:space="preserve"> PAGEREF _Toc514846714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"_Toc514846715" </w:instrText>
      </w:r>
      <w:r>
        <w:fldChar w:fldCharType="separate"/>
      </w:r>
      <w:r>
        <w:rPr>
          <w:rStyle w:val="35"/>
          <w:kern w:val="0"/>
          <w:lang w:bidi="en-US"/>
        </w:rPr>
        <w:t xml:space="preserve">3.2.4 </w:t>
      </w:r>
      <w:r>
        <w:rPr>
          <w:rStyle w:val="35"/>
          <w:rFonts w:hint="eastAsia"/>
          <w:kern w:val="0"/>
          <w:lang w:bidi="en-US"/>
        </w:rPr>
        <w:t>反馈消息接收和查询</w:t>
      </w:r>
      <w:r>
        <w:tab/>
      </w:r>
      <w:r>
        <w:fldChar w:fldCharType="begin"/>
      </w:r>
      <w:r>
        <w:instrText xml:space="preserve"> PAGEREF _Toc514846715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pacing w:beforeLines="50" w:afterLines="50" w:line="360" w:lineRule="auto"/>
        <w:ind w:firstLine="181" w:firstLineChars="50"/>
        <w:jc w:val="center"/>
        <w:rPr>
          <w:rFonts w:hint="eastAsia" w:ascii="宋体" w:hAnsi="宋体" w:cs="Arial"/>
          <w:b/>
          <w:sz w:val="36"/>
          <w:szCs w:val="48"/>
        </w:rPr>
      </w:pPr>
    </w:p>
    <w:p>
      <w:pPr>
        <w:pStyle w:val="2"/>
        <w:keepNext w:val="0"/>
        <w:keepLines w:val="0"/>
        <w:pageBreakBefore/>
        <w:numPr>
          <w:ilvl w:val="0"/>
          <w:numId w:val="1"/>
        </w:numPr>
        <w:pBdr>
          <w:bottom w:val="single" w:color="365F91" w:sz="12" w:space="1"/>
        </w:pBdr>
        <w:tabs>
          <w:tab w:val="left" w:pos="0"/>
        </w:tabs>
        <w:spacing w:before="400" w:after="80" w:line="360" w:lineRule="auto"/>
        <w:jc w:val="left"/>
        <w:rPr>
          <w:rFonts w:hint="eastAsia"/>
        </w:rPr>
      </w:pPr>
      <w:bookmarkStart w:id="0" w:name="_Toc421709338"/>
      <w:bookmarkStart w:id="1" w:name="_Toc396225926"/>
      <w:bookmarkStart w:id="2" w:name="_Toc332752599"/>
      <w:r>
        <w:rPr>
          <w:rFonts w:hint="eastAsia"/>
        </w:rPr>
        <w:t xml:space="preserve"> </w:t>
      </w:r>
      <w:bookmarkStart w:id="3" w:name="_Toc514846698"/>
      <w:r>
        <w:rPr>
          <w:rFonts w:hint="eastAsia"/>
        </w:rPr>
        <w:t>概述</w:t>
      </w:r>
      <w:bookmarkEnd w:id="3"/>
    </w:p>
    <w:p>
      <w:pPr>
        <w:pStyle w:val="3"/>
        <w:keepNext w:val="0"/>
        <w:keepLines w:val="0"/>
        <w:widowControl/>
        <w:numPr>
          <w:ilvl w:val="1"/>
          <w:numId w:val="5"/>
        </w:numPr>
        <w:spacing w:before="200" w:after="80" w:line="360" w:lineRule="auto"/>
        <w:ind w:hanging="504"/>
        <w:jc w:val="left"/>
        <w:rPr>
          <w:rFonts w:hint="eastAsia"/>
        </w:rPr>
      </w:pPr>
      <w:bookmarkStart w:id="4" w:name="_Toc514846699"/>
      <w:r>
        <w:rPr>
          <w:rFonts w:hint="eastAsia"/>
        </w:rPr>
        <w:t>文档目的</w:t>
      </w:r>
      <w:bookmarkEnd w:id="4"/>
    </w:p>
    <w:p>
      <w:pPr>
        <w:spacing w:beforeLines="50" w:afterLines="50" w:line="360" w:lineRule="auto"/>
        <w:ind w:firstLine="560" w:firstLineChars="200"/>
        <w:rPr>
          <w:sz w:val="28"/>
        </w:rPr>
      </w:pPr>
      <w:r>
        <w:rPr>
          <w:rFonts w:hint="eastAsia"/>
          <w:sz w:val="28"/>
        </w:rPr>
        <w:t>规范</w:t>
      </w:r>
      <w:r>
        <w:rPr>
          <w:sz w:val="28"/>
        </w:rPr>
        <w:t>医疗</w:t>
      </w:r>
      <w:r>
        <w:rPr>
          <w:rFonts w:hint="eastAsia"/>
          <w:sz w:val="28"/>
        </w:rPr>
        <w:t>卫生</w:t>
      </w:r>
      <w:r>
        <w:rPr>
          <w:sz w:val="28"/>
        </w:rPr>
        <w:t>机构</w:t>
      </w:r>
      <w:r>
        <w:rPr>
          <w:rFonts w:hint="eastAsia"/>
          <w:sz w:val="28"/>
        </w:rPr>
        <w:t>职业病数据的</w:t>
      </w:r>
      <w:r>
        <w:rPr>
          <w:sz w:val="28"/>
        </w:rPr>
        <w:t>采集</w:t>
      </w:r>
      <w:r>
        <w:rPr>
          <w:rFonts w:hint="eastAsia"/>
          <w:sz w:val="28"/>
        </w:rPr>
        <w:t>；</w:t>
      </w:r>
    </w:p>
    <w:p>
      <w:pPr>
        <w:spacing w:beforeLines="50" w:afterLines="50" w:line="360" w:lineRule="auto"/>
        <w:ind w:firstLine="560" w:firstLineChars="200"/>
        <w:rPr>
          <w:rFonts w:ascii="宋体" w:hAnsi="宋体" w:cs="Arial"/>
          <w:sz w:val="28"/>
          <w:szCs w:val="28"/>
        </w:rPr>
      </w:pPr>
      <w:r>
        <w:rPr>
          <w:sz w:val="28"/>
        </w:rPr>
        <w:t>规范</w:t>
      </w:r>
      <w:r>
        <w:rPr>
          <w:rFonts w:hint="eastAsia"/>
          <w:sz w:val="28"/>
        </w:rPr>
        <w:t>向《</w:t>
      </w:r>
      <w:r>
        <w:rPr>
          <w:sz w:val="28"/>
        </w:rPr>
        <w:t>浙江省疾病预防控制信息平台</w:t>
      </w:r>
      <w:r>
        <w:rPr>
          <w:rFonts w:hint="eastAsia"/>
          <w:sz w:val="28"/>
        </w:rPr>
        <w:t>》推送职业病</w:t>
      </w:r>
      <w:r>
        <w:rPr>
          <w:sz w:val="28"/>
        </w:rPr>
        <w:t>数据</w:t>
      </w:r>
      <w:r>
        <w:rPr>
          <w:rFonts w:hint="eastAsia"/>
          <w:sz w:val="28"/>
        </w:rPr>
        <w:t>以及查询数据校验结果</w:t>
      </w:r>
      <w:r>
        <w:rPr>
          <w:rFonts w:hint="eastAsia" w:ascii="宋体" w:hAnsi="宋体" w:cs="Arial"/>
          <w:sz w:val="28"/>
          <w:szCs w:val="28"/>
        </w:rPr>
        <w:t>；</w:t>
      </w:r>
    </w:p>
    <w:p>
      <w:pPr>
        <w:spacing w:beforeLines="50" w:afterLines="50" w:line="360" w:lineRule="auto"/>
        <w:ind w:firstLine="560" w:firstLineChars="200"/>
        <w:jc w:val="left"/>
        <w:rPr>
          <w:rFonts w:hint="eastAsia" w:ascii="宋体" w:hAnsi="宋体" w:cs="Arial"/>
          <w:sz w:val="28"/>
          <w:szCs w:val="28"/>
        </w:rPr>
      </w:pPr>
      <w:r>
        <w:rPr>
          <w:rFonts w:ascii="宋体" w:hAnsi="宋体" w:cs="Arial"/>
          <w:sz w:val="28"/>
          <w:szCs w:val="28"/>
        </w:rPr>
        <w:t>规范</w:t>
      </w:r>
      <w:r>
        <w:rPr>
          <w:rFonts w:hint="eastAsia" w:ascii="宋体" w:hAnsi="宋体" w:cs="Arial"/>
          <w:sz w:val="28"/>
          <w:szCs w:val="28"/>
        </w:rPr>
        <w:t>接收</w:t>
      </w:r>
      <w:r>
        <w:rPr>
          <w:rFonts w:hint="eastAsia"/>
          <w:sz w:val="28"/>
        </w:rPr>
        <w:t>《</w:t>
      </w:r>
      <w:r>
        <w:rPr>
          <w:sz w:val="28"/>
        </w:rPr>
        <w:t>浙江省疾病预防控制信息平台</w:t>
      </w:r>
      <w:r>
        <w:rPr>
          <w:rFonts w:hint="eastAsia"/>
          <w:sz w:val="28"/>
        </w:rPr>
        <w:t>》回传的职业病</w:t>
      </w:r>
      <w:r>
        <w:rPr>
          <w:sz w:val="28"/>
        </w:rPr>
        <w:t>数据</w:t>
      </w:r>
      <w:r>
        <w:rPr>
          <w:rFonts w:hint="eastAsia" w:ascii="宋体" w:hAnsi="宋体" w:cs="Arial"/>
          <w:sz w:val="28"/>
          <w:szCs w:val="28"/>
        </w:rPr>
        <w:t>。</w:t>
      </w:r>
    </w:p>
    <w:p>
      <w:pPr>
        <w:pStyle w:val="3"/>
        <w:keepNext w:val="0"/>
        <w:keepLines w:val="0"/>
        <w:widowControl/>
        <w:numPr>
          <w:ilvl w:val="1"/>
          <w:numId w:val="5"/>
        </w:numPr>
        <w:spacing w:before="200" w:after="80" w:line="360" w:lineRule="auto"/>
        <w:jc w:val="left"/>
        <w:rPr>
          <w:rFonts w:hint="eastAsia" w:ascii="Times New Roman" w:hAnsi="Times New Roman" w:eastAsia="宋体"/>
          <w:bCs w:val="0"/>
          <w:kern w:val="0"/>
          <w:sz w:val="28"/>
          <w:szCs w:val="24"/>
          <w:lang w:bidi="en-US"/>
        </w:rPr>
      </w:pPr>
      <w:bookmarkStart w:id="5" w:name="_Toc514846700"/>
      <w:r>
        <w:rPr>
          <w:rFonts w:hint="eastAsia" w:ascii="Times New Roman" w:hAnsi="Times New Roman" w:eastAsia="宋体"/>
          <w:bCs w:val="0"/>
          <w:kern w:val="0"/>
          <w:sz w:val="28"/>
          <w:szCs w:val="24"/>
          <w:lang w:eastAsia="en-US" w:bidi="en-US"/>
        </w:rPr>
        <w:t>范围</w:t>
      </w:r>
      <w:bookmarkEnd w:id="5"/>
    </w:p>
    <w:p>
      <w:pPr>
        <w:spacing w:beforeLines="50" w:afterLines="50" w:line="360" w:lineRule="auto"/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</w:rPr>
        <w:t>本文档适用于各级各类职业病</w:t>
      </w:r>
      <w:r>
        <w:rPr>
          <w:sz w:val="28"/>
        </w:rPr>
        <w:t>报告</w:t>
      </w:r>
      <w:r>
        <w:rPr>
          <w:rFonts w:hint="eastAsia"/>
          <w:sz w:val="28"/>
        </w:rPr>
        <w:t>机构</w:t>
      </w:r>
      <w:r>
        <w:rPr>
          <w:sz w:val="28"/>
        </w:rPr>
        <w:t>、疾病预防控制</w:t>
      </w:r>
      <w:r>
        <w:rPr>
          <w:rFonts w:hint="eastAsia"/>
          <w:sz w:val="28"/>
        </w:rPr>
        <w:t>机构</w:t>
      </w:r>
      <w:r>
        <w:rPr>
          <w:sz w:val="28"/>
        </w:rPr>
        <w:t>以及</w:t>
      </w:r>
      <w:r>
        <w:rPr>
          <w:rFonts w:hint="eastAsia"/>
          <w:sz w:val="28"/>
        </w:rPr>
        <w:t>各级</w:t>
      </w:r>
      <w:r>
        <w:rPr>
          <w:sz w:val="28"/>
        </w:rPr>
        <w:t>卫生计生信息</w:t>
      </w:r>
      <w:r>
        <w:rPr>
          <w:rFonts w:hint="eastAsia"/>
          <w:sz w:val="28"/>
        </w:rPr>
        <w:t>平台与《</w:t>
      </w:r>
      <w:r>
        <w:rPr>
          <w:sz w:val="28"/>
        </w:rPr>
        <w:t>浙江省疾病预防控制</w:t>
      </w:r>
      <w:r>
        <w:rPr>
          <w:rFonts w:hint="eastAsia"/>
          <w:sz w:val="28"/>
        </w:rPr>
        <w:t>信息</w:t>
      </w:r>
      <w:r>
        <w:rPr>
          <w:sz w:val="28"/>
        </w:rPr>
        <w:t>平台</w:t>
      </w:r>
      <w:r>
        <w:rPr>
          <w:rFonts w:hint="eastAsia"/>
          <w:sz w:val="28"/>
        </w:rPr>
        <w:t>》</w:t>
      </w:r>
      <w:r>
        <w:rPr>
          <w:sz w:val="28"/>
        </w:rPr>
        <w:t>实施</w:t>
      </w:r>
      <w:r>
        <w:rPr>
          <w:rFonts w:hint="eastAsia"/>
          <w:sz w:val="28"/>
        </w:rPr>
        <w:t>职业病</w:t>
      </w:r>
      <w:r>
        <w:rPr>
          <w:sz w:val="28"/>
        </w:rPr>
        <w:t>数据交换</w:t>
      </w:r>
      <w:r>
        <w:rPr>
          <w:rFonts w:hint="eastAsia"/>
          <w:sz w:val="28"/>
        </w:rPr>
        <w:t>。</w:t>
      </w:r>
    </w:p>
    <w:p>
      <w:pPr>
        <w:pStyle w:val="3"/>
        <w:keepNext w:val="0"/>
        <w:keepLines w:val="0"/>
        <w:widowControl/>
        <w:numPr>
          <w:ilvl w:val="1"/>
          <w:numId w:val="5"/>
        </w:numPr>
        <w:spacing w:before="200" w:after="80" w:line="360" w:lineRule="auto"/>
        <w:jc w:val="left"/>
        <w:rPr>
          <w:rFonts w:hint="eastAsia" w:ascii="Times New Roman" w:hAnsi="Times New Roman" w:eastAsia="宋体"/>
          <w:bCs w:val="0"/>
          <w:kern w:val="0"/>
          <w:sz w:val="28"/>
          <w:szCs w:val="24"/>
          <w:lang w:bidi="en-US"/>
        </w:rPr>
      </w:pPr>
      <w:bookmarkStart w:id="6" w:name="_Toc514846701"/>
      <w:r>
        <w:rPr>
          <w:rFonts w:hint="eastAsia" w:ascii="Times New Roman" w:hAnsi="Times New Roman" w:eastAsia="宋体"/>
          <w:bCs w:val="0"/>
          <w:kern w:val="0"/>
          <w:sz w:val="28"/>
          <w:szCs w:val="24"/>
          <w:lang w:bidi="en-US"/>
        </w:rPr>
        <w:t>术语和缩略语</w:t>
      </w:r>
      <w:bookmarkEnd w:id="6"/>
    </w:p>
    <w:p>
      <w:pPr>
        <w:numPr>
          <w:ilvl w:val="0"/>
          <w:numId w:val="6"/>
        </w:numPr>
        <w:ind w:left="0" w:firstLine="420"/>
        <w:rPr>
          <w:sz w:val="28"/>
        </w:rPr>
      </w:pPr>
      <w:r>
        <w:rPr>
          <w:rFonts w:hint="eastAsia"/>
          <w:sz w:val="28"/>
        </w:rPr>
        <w:t>职业病</w:t>
      </w:r>
      <w:r>
        <w:rPr>
          <w:sz w:val="28"/>
        </w:rPr>
        <w:t>数据上传：</w:t>
      </w:r>
      <w:r>
        <w:rPr>
          <w:rFonts w:hint="eastAsia"/>
          <w:sz w:val="28"/>
        </w:rPr>
        <w:t>职业病数据由医院拥有职业病诊断资质的医生审核后经由区县-市-省-国家多级平台传输后进入《中国疾病预防控制信息系统》的过程。</w:t>
      </w:r>
    </w:p>
    <w:p>
      <w:pPr>
        <w:numPr>
          <w:ilvl w:val="0"/>
          <w:numId w:val="6"/>
        </w:numPr>
        <w:ind w:left="0" w:firstLine="420"/>
        <w:rPr>
          <w:sz w:val="28"/>
        </w:rPr>
      </w:pPr>
      <w:r>
        <w:rPr>
          <w:rFonts w:hint="eastAsia"/>
          <w:sz w:val="28"/>
        </w:rPr>
        <w:t>职业病数据</w:t>
      </w:r>
      <w:r>
        <w:rPr>
          <w:sz w:val="28"/>
        </w:rPr>
        <w:t>回传：</w:t>
      </w:r>
      <w:r>
        <w:rPr>
          <w:rFonts w:hint="eastAsia"/>
          <w:sz w:val="28"/>
          <w:lang w:eastAsia="zh-CN"/>
        </w:rPr>
        <w:t>省平台</w:t>
      </w:r>
      <w:r>
        <w:rPr>
          <w:rFonts w:hint="eastAsia"/>
          <w:sz w:val="28"/>
        </w:rPr>
        <w:t>中的</w:t>
      </w:r>
      <w:r>
        <w:rPr>
          <w:rFonts w:hint="eastAsia"/>
          <w:sz w:val="28"/>
          <w:lang w:eastAsia="zh-CN"/>
        </w:rPr>
        <w:t>职业病数据</w:t>
      </w:r>
      <w:r>
        <w:rPr>
          <w:rFonts w:hint="eastAsia"/>
          <w:sz w:val="28"/>
        </w:rPr>
        <w:t>由省-市-县多级传输后回到报卡管理地的过程。</w:t>
      </w:r>
    </w:p>
    <w:p>
      <w:pPr>
        <w:numPr>
          <w:ilvl w:val="0"/>
          <w:numId w:val="6"/>
        </w:numPr>
        <w:ind w:left="0" w:firstLine="420"/>
        <w:rPr>
          <w:rFonts w:hint="eastAsia"/>
          <w:sz w:val="28"/>
        </w:rPr>
      </w:pPr>
      <w:r>
        <w:rPr>
          <w:rFonts w:hint="eastAsia"/>
          <w:sz w:val="28"/>
        </w:rPr>
        <w:t>省平台：如无特殊说明，本文中所有的省平台均为“浙江省疾病预防控制信息平台”简称</w:t>
      </w:r>
      <w:r>
        <w:rPr>
          <w:sz w:val="28"/>
        </w:rPr>
        <w:t>。</w:t>
      </w:r>
    </w:p>
    <w:p>
      <w:pPr>
        <w:numPr>
          <w:ilvl w:val="0"/>
          <w:numId w:val="6"/>
        </w:numPr>
        <w:ind w:left="0" w:firstLine="420"/>
        <w:rPr>
          <w:rFonts w:hint="eastAsia"/>
          <w:sz w:val="28"/>
        </w:rPr>
      </w:pPr>
      <w:r>
        <w:rPr>
          <w:rFonts w:hint="eastAsia" w:ascii="宋体" w:hAnsi="宋体" w:cs="Arial"/>
          <w:sz w:val="28"/>
          <w:szCs w:val="28"/>
        </w:rPr>
        <w:t>交换方案：</w:t>
      </w:r>
      <w:r>
        <w:rPr>
          <w:rFonts w:hint="eastAsia"/>
          <w:sz w:val="28"/>
        </w:rPr>
        <w:t>如无特殊说明，本文中所有的交换方案均所指《浙江省疾病预防控制信息平台数据交换技术方案》。</w:t>
      </w:r>
    </w:p>
    <w:p>
      <w:pPr>
        <w:pStyle w:val="3"/>
        <w:keepNext w:val="0"/>
        <w:keepLines w:val="0"/>
        <w:widowControl/>
        <w:numPr>
          <w:ilvl w:val="1"/>
          <w:numId w:val="5"/>
        </w:numPr>
        <w:spacing w:before="200" w:after="80" w:line="360" w:lineRule="auto"/>
        <w:jc w:val="left"/>
        <w:rPr>
          <w:rFonts w:hint="eastAsia" w:ascii="Times New Roman" w:hAnsi="Times New Roman" w:eastAsia="宋体"/>
          <w:bCs w:val="0"/>
          <w:kern w:val="0"/>
          <w:sz w:val="28"/>
          <w:szCs w:val="24"/>
          <w:lang w:bidi="en-US"/>
        </w:rPr>
      </w:pPr>
      <w:bookmarkStart w:id="7" w:name="_Toc514846702"/>
      <w:r>
        <w:rPr>
          <w:rFonts w:hint="eastAsia" w:ascii="Times New Roman" w:hAnsi="Times New Roman" w:eastAsia="宋体"/>
          <w:bCs w:val="0"/>
          <w:kern w:val="0"/>
          <w:sz w:val="28"/>
          <w:szCs w:val="24"/>
          <w:lang w:bidi="en-US"/>
        </w:rPr>
        <w:t>规范性引用文件</w:t>
      </w:r>
      <w:bookmarkEnd w:id="7"/>
    </w:p>
    <w:p>
      <w:pPr>
        <w:spacing w:before="120" w:after="120"/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本文传输规范依据《浙江省疾病预防控制信息平台数据交换技术方案》并结合相关规范而制订；数据集规范依据《GBZ 188-2014职业健康监护技术规范》编制，国家规范引用下列文件中的条款和标准：</w:t>
      </w:r>
    </w:p>
    <w:p>
      <w:pPr>
        <w:spacing w:before="120" w:after="120"/>
        <w:ind w:firstLine="420"/>
        <w:rPr>
          <w:ins w:id="0" w:author="结" w:date="2018-05-23T14:16:02Z"/>
          <w:rFonts w:hint="eastAsia"/>
          <w:sz w:val="28"/>
        </w:rPr>
      </w:pPr>
      <w:r>
        <w:rPr>
          <w:rFonts w:hint="eastAsia"/>
          <w:sz w:val="28"/>
        </w:rPr>
        <w:t>GBZ 188-2014职业健康监护技术规范</w:t>
      </w:r>
    </w:p>
    <w:p>
      <w:pPr>
        <w:spacing w:before="120" w:after="120"/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GB/T 2261.1-2003 个人基本信息分类与代码 第 1 部分 人的性别代码；第 2 部分 婚姻状况代码GB/T 4658-1984 文化程度代码表</w:t>
      </w:r>
    </w:p>
    <w:p>
      <w:pPr>
        <w:spacing w:before="120" w:after="120"/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WS/T 303-2009 卫生信息数据元标准化规则</w:t>
      </w:r>
    </w:p>
    <w:p>
      <w:pPr>
        <w:spacing w:before="120" w:after="120"/>
        <w:ind w:firstLine="420"/>
        <w:rPr>
          <w:sz w:val="28"/>
        </w:rPr>
      </w:pPr>
      <w:r>
        <w:rPr>
          <w:rFonts w:hint="eastAsia"/>
          <w:sz w:val="28"/>
        </w:rPr>
        <w:t>WS/T 305-2009 卫生信息数据集元数据规范</w:t>
      </w:r>
    </w:p>
    <w:p>
      <w:pPr>
        <w:spacing w:before="120" w:after="120"/>
        <w:ind w:firstLine="420"/>
        <w:rPr>
          <w:sz w:val="28"/>
        </w:rPr>
      </w:pPr>
      <w:r>
        <w:rPr>
          <w:rFonts w:hint="eastAsia"/>
          <w:sz w:val="28"/>
        </w:rPr>
        <w:t>WS/T 306-2009 卫生信息数据集分类与编码规则</w:t>
      </w:r>
    </w:p>
    <w:p>
      <w:pPr>
        <w:spacing w:before="120" w:after="120"/>
        <w:ind w:firstLine="420"/>
        <w:rPr>
          <w:sz w:val="28"/>
        </w:rPr>
      </w:pPr>
      <w:r>
        <w:rPr>
          <w:rFonts w:hint="eastAsia"/>
          <w:sz w:val="28"/>
        </w:rPr>
        <w:t>WS 363.1-2012 卫生信息数据元目录 第 1 部分-总则；第 2 部分-数据元标识；第 3 部分-人口学及社会经济学特征</w:t>
      </w:r>
    </w:p>
    <w:p>
      <w:pPr>
        <w:spacing w:before="120" w:after="120"/>
        <w:ind w:firstLine="420"/>
        <w:rPr>
          <w:sz w:val="28"/>
        </w:rPr>
      </w:pPr>
      <w:r>
        <w:rPr>
          <w:rFonts w:hint="eastAsia"/>
          <w:sz w:val="28"/>
        </w:rPr>
        <w:t>WS/T 365-2011 城乡居民健康档案基本数据集</w:t>
      </w:r>
    </w:p>
    <w:p>
      <w:pPr>
        <w:ind w:firstLine="424" w:firstLineChars="202"/>
        <w:rPr>
          <w:rFonts w:hint="eastAsia" w:ascii="宋体" w:hAnsi="宋体"/>
          <w:lang w:bidi="en-US"/>
        </w:rPr>
      </w:pPr>
    </w:p>
    <w:p>
      <w:pPr>
        <w:pStyle w:val="3"/>
        <w:keepNext w:val="0"/>
        <w:keepLines w:val="0"/>
        <w:widowControl/>
        <w:numPr>
          <w:ilvl w:val="1"/>
          <w:numId w:val="5"/>
        </w:numPr>
        <w:spacing w:before="200" w:after="80" w:line="360" w:lineRule="auto"/>
        <w:jc w:val="left"/>
        <w:rPr>
          <w:rFonts w:hint="eastAsia" w:ascii="Times New Roman" w:hAnsi="Times New Roman" w:eastAsia="宋体"/>
          <w:bCs w:val="0"/>
          <w:kern w:val="0"/>
          <w:sz w:val="28"/>
          <w:szCs w:val="24"/>
          <w:lang w:bidi="en-US"/>
        </w:rPr>
      </w:pPr>
      <w:r>
        <w:rPr>
          <w:rFonts w:hint="eastAsia" w:ascii="Times New Roman" w:hAnsi="Times New Roman" w:eastAsia="宋体"/>
          <w:bCs w:val="0"/>
          <w:kern w:val="0"/>
          <w:sz w:val="28"/>
          <w:szCs w:val="24"/>
          <w:lang w:bidi="en-US"/>
        </w:rPr>
        <w:t xml:space="preserve"> </w:t>
      </w:r>
      <w:bookmarkStart w:id="8" w:name="_Toc514846703"/>
      <w:r>
        <w:rPr>
          <w:rFonts w:hint="eastAsia" w:ascii="Times New Roman" w:hAnsi="Times New Roman" w:eastAsia="宋体"/>
          <w:bCs w:val="0"/>
          <w:kern w:val="0"/>
          <w:sz w:val="28"/>
          <w:szCs w:val="24"/>
          <w:lang w:bidi="en-US"/>
        </w:rPr>
        <w:t>版本</w:t>
      </w:r>
      <w:bookmarkEnd w:id="8"/>
    </w:p>
    <w:tbl>
      <w:tblPr>
        <w:tblStyle w:val="37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3057"/>
        <w:gridCol w:w="2063"/>
        <w:gridCol w:w="1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rFonts w:hint="eastAsia"/>
                <w:b/>
                <w:lang w:bidi="en-US"/>
              </w:rPr>
            </w:pPr>
            <w:r>
              <w:rPr>
                <w:rFonts w:hint="eastAsia"/>
                <w:b/>
                <w:lang w:bidi="en-US"/>
              </w:rPr>
              <w:t>版本号</w:t>
            </w:r>
          </w:p>
        </w:tc>
        <w:tc>
          <w:tcPr>
            <w:tcW w:w="3057" w:type="dxa"/>
          </w:tcPr>
          <w:p>
            <w:pPr>
              <w:rPr>
                <w:rFonts w:hint="eastAsia"/>
                <w:b/>
                <w:lang w:bidi="en-US"/>
              </w:rPr>
            </w:pPr>
            <w:r>
              <w:rPr>
                <w:rFonts w:hint="eastAsia"/>
                <w:b/>
                <w:lang w:bidi="en-US"/>
              </w:rPr>
              <w:t>文档名称</w:t>
            </w:r>
          </w:p>
        </w:tc>
        <w:tc>
          <w:tcPr>
            <w:tcW w:w="2063" w:type="dxa"/>
          </w:tcPr>
          <w:p>
            <w:pPr>
              <w:rPr>
                <w:rFonts w:hint="eastAsia"/>
                <w:b/>
                <w:lang w:bidi="en-US"/>
              </w:rPr>
            </w:pPr>
            <w:r>
              <w:rPr>
                <w:rFonts w:hint="eastAsia"/>
                <w:b/>
                <w:lang w:bidi="en-US"/>
              </w:rPr>
              <w:t>版本</w:t>
            </w:r>
            <w:r>
              <w:rPr>
                <w:b/>
                <w:lang w:bidi="en-US"/>
              </w:rPr>
              <w:t>说明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b/>
                <w:lang w:bidi="en-US"/>
              </w:rPr>
            </w:pPr>
            <w:r>
              <w:rPr>
                <w:rFonts w:hint="eastAsia"/>
                <w:b/>
                <w:lang w:bidi="en-US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2.3</w:t>
            </w:r>
          </w:p>
        </w:tc>
        <w:tc>
          <w:tcPr>
            <w:tcW w:w="305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浙江省疾病预防控制信息平台数据交换技术方案</w:t>
            </w:r>
          </w:p>
        </w:tc>
        <w:tc>
          <w:tcPr>
            <w:tcW w:w="2063" w:type="dxa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根据省数据交换平台方案进行修订</w:t>
            </w:r>
          </w:p>
        </w:tc>
        <w:tc>
          <w:tcPr>
            <w:tcW w:w="1985" w:type="dxa"/>
            <w:vAlign w:val="center"/>
          </w:tcPr>
          <w:p>
            <w:pPr>
              <w:rPr>
                <w:rFonts w:hint="eastAsia"/>
                <w:lang w:bidi="en-US"/>
              </w:rPr>
            </w:pPr>
            <w:r>
              <w:rPr>
                <w:lang w:bidi="en-US"/>
              </w:rPr>
              <w:t>2018-05-23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05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63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hint="eastAsia"/>
                <w:lang w:bidi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05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063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  <w:vAlign w:val="center"/>
          </w:tcPr>
          <w:p>
            <w:pPr>
              <w:rPr>
                <w:rFonts w:hint="eastAsia"/>
                <w:lang w:bidi="en-US"/>
              </w:rPr>
            </w:pPr>
          </w:p>
        </w:tc>
      </w:tr>
    </w:tbl>
    <w:p>
      <w:pPr>
        <w:rPr>
          <w:lang w:bidi="en-US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4"/>
        <w:rPr>
          <w:rFonts w:hint="eastAsia"/>
        </w:rPr>
      </w:pPr>
      <w:bookmarkStart w:id="9" w:name="_Toc514846704"/>
      <w:r>
        <w:rPr>
          <w:rFonts w:hint="eastAsia"/>
        </w:rPr>
        <w:t>1.5.1 版本修订说明</w:t>
      </w:r>
      <w:bookmarkEnd w:id="9"/>
    </w:p>
    <w:p>
      <w:pPr>
        <w:pStyle w:val="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1.5.1.1 职业病数据元修订字段清单</w:t>
      </w:r>
    </w:p>
    <w:p>
      <w:pPr>
        <w:rPr>
          <w:rFonts w:hint="eastAsia"/>
          <w:b/>
          <w:sz w:val="28"/>
          <w:szCs w:val="28"/>
        </w:rPr>
      </w:pPr>
    </w:p>
    <w:p>
      <w:pPr>
        <w:sectPr>
          <w:pgSz w:w="11906" w:h="16838"/>
          <w:pgMar w:top="1440" w:right="1797" w:bottom="1440" w:left="1797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2"/>
        <w:keepNext w:val="0"/>
        <w:keepLines w:val="0"/>
        <w:pageBreakBefore/>
        <w:numPr>
          <w:ilvl w:val="0"/>
          <w:numId w:val="1"/>
        </w:numPr>
        <w:pBdr>
          <w:bottom w:val="single" w:color="365F91" w:sz="12" w:space="1"/>
        </w:pBdr>
        <w:tabs>
          <w:tab w:val="left" w:pos="0"/>
        </w:tabs>
        <w:spacing w:before="400" w:after="80" w:line="360" w:lineRule="auto"/>
        <w:jc w:val="left"/>
        <w:rPr>
          <w:rFonts w:hint="eastAsia"/>
        </w:rPr>
      </w:pPr>
      <w:bookmarkStart w:id="10" w:name="_Toc514846705"/>
      <w:r>
        <w:rPr>
          <w:rFonts w:hint="eastAsia"/>
        </w:rPr>
        <w:t>功能说明</w:t>
      </w:r>
      <w:bookmarkEnd w:id="10"/>
    </w:p>
    <w:p>
      <w:pPr>
        <w:spacing w:beforeLines="50" w:afterLines="50" w:line="360" w:lineRule="auto"/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</w:rPr>
        <w:t>本文档针对医疗</w:t>
      </w:r>
      <w:r>
        <w:rPr>
          <w:sz w:val="28"/>
        </w:rPr>
        <w:t>卫生机构信息系统应采集和推送的</w:t>
      </w:r>
      <w:r>
        <w:rPr>
          <w:rFonts w:hint="eastAsia"/>
          <w:sz w:val="28"/>
        </w:rPr>
        <w:t>职业病</w:t>
      </w:r>
      <w:r>
        <w:rPr>
          <w:sz w:val="28"/>
        </w:rPr>
        <w:t>数据进行了说明</w:t>
      </w:r>
      <w:r>
        <w:rPr>
          <w:rFonts w:hint="eastAsia"/>
          <w:sz w:val="28"/>
        </w:rPr>
        <w:t>，</w:t>
      </w:r>
      <w:r>
        <w:rPr>
          <w:sz w:val="28"/>
        </w:rPr>
        <w:t>以保证采集数据符合数据集</w:t>
      </w:r>
      <w:r>
        <w:rPr>
          <w:rFonts w:hint="eastAsia"/>
          <w:sz w:val="28"/>
        </w:rPr>
        <w:t>规范；明确如何向省</w:t>
      </w:r>
      <w:r>
        <w:rPr>
          <w:sz w:val="28"/>
        </w:rPr>
        <w:t>平台推送</w:t>
      </w:r>
      <w:r>
        <w:rPr>
          <w:rFonts w:hint="eastAsia"/>
          <w:sz w:val="28"/>
        </w:rPr>
        <w:t>职业病</w:t>
      </w:r>
      <w:r>
        <w:rPr>
          <w:sz w:val="28"/>
        </w:rPr>
        <w:t>数据</w:t>
      </w:r>
      <w:r>
        <w:rPr>
          <w:rFonts w:hint="eastAsia"/>
          <w:sz w:val="28"/>
        </w:rPr>
        <w:t>，以及如何</w:t>
      </w:r>
      <w:r>
        <w:rPr>
          <w:sz w:val="28"/>
        </w:rPr>
        <w:t>确认和处理数据交换</w:t>
      </w:r>
      <w:r>
        <w:rPr>
          <w:rFonts w:hint="eastAsia"/>
          <w:sz w:val="28"/>
        </w:rPr>
        <w:t>消息。</w:t>
      </w:r>
    </w:p>
    <w:p>
      <w:pPr>
        <w:spacing w:beforeLines="50" w:afterLines="50" w:line="360" w:lineRule="auto"/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</w:rPr>
        <w:t>针对</w:t>
      </w:r>
      <w:r>
        <w:rPr>
          <w:sz w:val="28"/>
        </w:rPr>
        <w:t>省平台回传</w:t>
      </w:r>
      <w:r>
        <w:rPr>
          <w:rFonts w:hint="eastAsia"/>
          <w:sz w:val="28"/>
        </w:rPr>
        <w:t>职业病</w:t>
      </w:r>
      <w:r>
        <w:rPr>
          <w:sz w:val="28"/>
        </w:rPr>
        <w:t>数据</w:t>
      </w:r>
      <w:r>
        <w:rPr>
          <w:rFonts w:hint="eastAsia"/>
          <w:sz w:val="28"/>
        </w:rPr>
        <w:t>，说明</w:t>
      </w:r>
      <w:r>
        <w:rPr>
          <w:sz w:val="28"/>
        </w:rPr>
        <w:t>了省平台</w:t>
      </w:r>
      <w:r>
        <w:rPr>
          <w:rFonts w:hint="eastAsia"/>
          <w:sz w:val="28"/>
        </w:rPr>
        <w:t>回传</w:t>
      </w:r>
      <w:r>
        <w:rPr>
          <w:sz w:val="28"/>
        </w:rPr>
        <w:t>数据</w:t>
      </w:r>
      <w:r>
        <w:rPr>
          <w:rFonts w:hint="eastAsia"/>
          <w:sz w:val="28"/>
        </w:rPr>
        <w:t>集</w:t>
      </w:r>
      <w:r>
        <w:rPr>
          <w:sz w:val="28"/>
        </w:rPr>
        <w:t>规范</w:t>
      </w:r>
      <w:r>
        <w:rPr>
          <w:rFonts w:hint="eastAsia"/>
          <w:sz w:val="28"/>
        </w:rPr>
        <w:t>以及如何</w:t>
      </w:r>
      <w:r>
        <w:rPr>
          <w:sz w:val="28"/>
        </w:rPr>
        <w:t>接</w:t>
      </w:r>
      <w:r>
        <w:rPr>
          <w:rFonts w:hint="eastAsia"/>
          <w:sz w:val="28"/>
        </w:rPr>
        <w:t>收</w:t>
      </w:r>
      <w:r>
        <w:rPr>
          <w:sz w:val="28"/>
        </w:rPr>
        <w:t>回传</w:t>
      </w:r>
      <w:r>
        <w:rPr>
          <w:rFonts w:hint="eastAsia"/>
          <w:sz w:val="28"/>
        </w:rPr>
        <w:t>文件。</w:t>
      </w:r>
    </w:p>
    <w:p>
      <w:pPr>
        <w:pStyle w:val="2"/>
        <w:keepNext w:val="0"/>
        <w:keepLines w:val="0"/>
        <w:pageBreakBefore/>
        <w:numPr>
          <w:ilvl w:val="0"/>
          <w:numId w:val="1"/>
        </w:numPr>
        <w:pBdr>
          <w:bottom w:val="single" w:color="365F91" w:sz="12" w:space="1"/>
        </w:pBdr>
        <w:tabs>
          <w:tab w:val="left" w:pos="0"/>
        </w:tabs>
        <w:spacing w:before="120" w:after="120" w:line="360" w:lineRule="auto"/>
        <w:ind w:left="432" w:hanging="432"/>
        <w:jc w:val="left"/>
        <w:rPr>
          <w:rFonts w:hint="eastAsia"/>
          <w:lang w:bidi="en-US"/>
        </w:rPr>
      </w:pPr>
      <w:r>
        <w:rPr>
          <w:lang w:bidi="en-US"/>
        </w:rPr>
        <w:t xml:space="preserve"> </w:t>
      </w:r>
      <w:bookmarkStart w:id="11" w:name="_Toc514846706"/>
      <w:r>
        <w:rPr>
          <w:rFonts w:hint="eastAsia"/>
          <w:lang w:eastAsia="zh-CN" w:bidi="en-US"/>
        </w:rPr>
        <w:t>职业病</w:t>
      </w:r>
      <w:r>
        <w:rPr>
          <w:rFonts w:hint="eastAsia"/>
          <w:lang w:bidi="en-US"/>
        </w:rPr>
        <w:t>数据上传</w:t>
      </w:r>
      <w:bookmarkEnd w:id="11"/>
    </w:p>
    <w:p>
      <w:pPr>
        <w:pStyle w:val="3"/>
        <w:keepNext w:val="0"/>
        <w:keepLines w:val="0"/>
        <w:widowControl/>
        <w:spacing w:before="200" w:after="80" w:line="360" w:lineRule="auto"/>
        <w:jc w:val="left"/>
        <w:rPr>
          <w:rFonts w:hint="eastAsia" w:ascii="Times New Roman" w:hAnsi="Times New Roman" w:eastAsia="宋体"/>
          <w:bCs w:val="0"/>
          <w:kern w:val="0"/>
          <w:sz w:val="28"/>
          <w:szCs w:val="24"/>
          <w:lang w:bidi="en-US"/>
        </w:rPr>
      </w:pPr>
      <w:bookmarkStart w:id="12" w:name="_Toc514846707"/>
      <w:r>
        <w:rPr>
          <w:rFonts w:hint="eastAsia" w:ascii="Times New Roman" w:hAnsi="Times New Roman" w:eastAsia="宋体"/>
          <w:bCs w:val="0"/>
          <w:kern w:val="0"/>
          <w:sz w:val="28"/>
          <w:szCs w:val="24"/>
          <w:lang w:bidi="en-US"/>
        </w:rPr>
        <w:t xml:space="preserve">3.1 </w:t>
      </w:r>
      <w:r>
        <w:rPr>
          <w:rFonts w:hint="eastAsia" w:ascii="Times New Roman" w:hAnsi="Times New Roman" w:eastAsia="宋体"/>
          <w:bCs w:val="0"/>
          <w:kern w:val="0"/>
          <w:sz w:val="28"/>
          <w:szCs w:val="24"/>
          <w:lang w:eastAsia="zh-CN" w:bidi="en-US"/>
        </w:rPr>
        <w:t>职业病</w:t>
      </w:r>
      <w:r>
        <w:rPr>
          <w:rFonts w:hint="eastAsia" w:ascii="Times New Roman" w:hAnsi="Times New Roman" w:eastAsia="宋体"/>
          <w:bCs w:val="0"/>
          <w:kern w:val="0"/>
          <w:sz w:val="28"/>
          <w:szCs w:val="24"/>
          <w:lang w:bidi="en-US"/>
        </w:rPr>
        <w:t>数据集规范</w:t>
      </w:r>
      <w:bookmarkEnd w:id="12"/>
    </w:p>
    <w:p>
      <w:pPr>
        <w:pStyle w:val="4"/>
        <w:numPr>
          <w:ilvl w:val="0"/>
          <w:numId w:val="0"/>
        </w:numPr>
        <w:rPr>
          <w:rFonts w:hint="eastAsia"/>
          <w:bCs w:val="0"/>
          <w:kern w:val="0"/>
          <w:sz w:val="28"/>
          <w:szCs w:val="24"/>
          <w:lang w:bidi="en-US"/>
        </w:rPr>
      </w:pPr>
      <w:bookmarkStart w:id="13" w:name="_Toc514846708"/>
      <w:r>
        <w:rPr>
          <w:rFonts w:hint="eastAsia"/>
          <w:bCs w:val="0"/>
          <w:kern w:val="0"/>
          <w:sz w:val="28"/>
          <w:szCs w:val="24"/>
          <w:lang w:bidi="en-US"/>
        </w:rPr>
        <w:t>3.1.1 数据集元数据</w:t>
      </w:r>
      <w:bookmarkEnd w:id="13"/>
    </w:p>
    <w:tbl>
      <w:tblPr>
        <w:tblStyle w:val="37"/>
        <w:tblpPr w:leftFromText="180" w:rightFromText="180" w:vertAnchor="text" w:tblpY="1"/>
        <w:tblOverlap w:val="never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776"/>
        <w:gridCol w:w="3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81"/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元数据子集</w:t>
            </w:r>
          </w:p>
        </w:tc>
        <w:tc>
          <w:tcPr>
            <w:tcW w:w="2776" w:type="dxa"/>
            <w:shd w:val="clear" w:color="auto" w:fill="E0E0E0"/>
            <w:vAlign w:val="center"/>
          </w:tcPr>
          <w:p>
            <w:pPr>
              <w:pStyle w:val="81"/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元数据项</w:t>
            </w:r>
          </w:p>
        </w:tc>
        <w:tc>
          <w:tcPr>
            <w:tcW w:w="3898" w:type="dxa"/>
            <w:shd w:val="clear" w:color="auto" w:fill="E0E0E0"/>
            <w:vAlign w:val="center"/>
          </w:tcPr>
          <w:p>
            <w:pPr>
              <w:pStyle w:val="81"/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restar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1"/>
              <w:rPr>
                <w:rFonts w:hint="eastAsia"/>
              </w:rPr>
            </w:pPr>
            <w:r>
              <w:rPr>
                <w:rFonts w:hint="eastAsia"/>
              </w:rPr>
              <w:t>body</w:t>
            </w:r>
          </w:p>
        </w:tc>
        <w:tc>
          <w:tcPr>
            <w:tcW w:w="2776" w:type="dxa"/>
            <w:vAlign w:val="center"/>
          </w:tcPr>
          <w:p>
            <w:pPr>
              <w:pStyle w:val="81"/>
            </w:pPr>
            <w:r>
              <w:rPr>
                <w:rFonts w:hint="eastAsia" w:ascii="宋体" w:hAnsi="宋体"/>
                <w:szCs w:val="21"/>
              </w:rPr>
              <w:t>reportCard</w:t>
            </w:r>
          </w:p>
        </w:tc>
        <w:tc>
          <w:tcPr>
            <w:tcW w:w="3898" w:type="dxa"/>
            <w:vAlign w:val="center"/>
          </w:tcPr>
          <w:p>
            <w:pPr>
              <w:pStyle w:val="81"/>
              <w:rPr>
                <w:rFonts w:hint="eastAsia"/>
              </w:rPr>
            </w:pPr>
            <w:r>
              <w:rPr>
                <w:rFonts w:hint="eastAsia"/>
              </w:rPr>
              <w:t>职业病个案数据集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1"/>
            </w:pPr>
          </w:p>
        </w:tc>
        <w:tc>
          <w:tcPr>
            <w:tcW w:w="2776" w:type="dxa"/>
            <w:vAlign w:val="center"/>
          </w:tcPr>
          <w:p>
            <w:pPr>
              <w:pStyle w:val="81"/>
            </w:pPr>
            <w:r>
              <w:rPr>
                <w:rFonts w:hint="eastAsia" w:ascii="宋体" w:hAnsi="宋体"/>
                <w:szCs w:val="21"/>
              </w:rPr>
              <w:t>reportCard</w:t>
            </w:r>
          </w:p>
        </w:tc>
        <w:tc>
          <w:tcPr>
            <w:tcW w:w="3898" w:type="dxa"/>
            <w:vAlign w:val="center"/>
          </w:tcPr>
          <w:p>
            <w:pPr>
              <w:pStyle w:val="81"/>
              <w:ind w:left="420" w:hanging="420"/>
            </w:pPr>
            <w:r>
              <w:rPr>
                <w:rFonts w:hint="eastAsia"/>
              </w:rPr>
              <w:t>职业病个案数据集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1"/>
            </w:pPr>
          </w:p>
        </w:tc>
        <w:tc>
          <w:tcPr>
            <w:tcW w:w="2776" w:type="dxa"/>
            <w:vAlign w:val="center"/>
          </w:tcPr>
          <w:p>
            <w:pPr>
              <w:pStyle w:val="81"/>
            </w:pPr>
            <w:r>
              <w:rPr>
                <w:rFonts w:hint="eastAsia" w:ascii="宋体" w:hAnsi="宋体"/>
                <w:szCs w:val="21"/>
              </w:rPr>
              <w:t>reportCard</w:t>
            </w:r>
          </w:p>
        </w:tc>
        <w:tc>
          <w:tcPr>
            <w:tcW w:w="3898" w:type="dxa"/>
            <w:vAlign w:val="center"/>
          </w:tcPr>
          <w:p>
            <w:pPr>
              <w:pStyle w:val="81"/>
            </w:pPr>
            <w:r>
              <w:rPr>
                <w:rFonts w:hint="eastAsia"/>
              </w:rPr>
              <w:t>职业病个案数据集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1"/>
              <w:rPr>
                <w:rFonts w:hint="eastAsia"/>
              </w:rPr>
            </w:pPr>
            <w:r>
              <w:rPr>
                <w:rFonts w:hint="eastAsia"/>
              </w:rPr>
              <w:t>header</w:t>
            </w:r>
          </w:p>
        </w:tc>
        <w:tc>
          <w:tcPr>
            <w:tcW w:w="2776" w:type="dxa"/>
            <w:vAlign w:val="center"/>
          </w:tcPr>
          <w:p>
            <w:pPr>
              <w:pStyle w:val="81"/>
            </w:pPr>
            <w:r>
              <w:rPr>
                <w:rFonts w:hint="eastAsia"/>
                <w:szCs w:val="21"/>
              </w:rPr>
              <w:t>eventId</w:t>
            </w:r>
          </w:p>
        </w:tc>
        <w:tc>
          <w:tcPr>
            <w:tcW w:w="3898" w:type="dxa"/>
            <w:vAlign w:val="center"/>
          </w:tcPr>
          <w:p>
            <w:pPr>
              <w:pStyle w:val="81"/>
              <w:rPr>
                <w:rFonts w:hint="eastAsia"/>
              </w:rPr>
            </w:pPr>
            <w:r>
              <w:rPr>
                <w:rFonts w:hint="eastAsia"/>
              </w:rPr>
              <w:t>请求业务编码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1"/>
            </w:pPr>
          </w:p>
        </w:tc>
        <w:tc>
          <w:tcPr>
            <w:tcW w:w="2776" w:type="dxa"/>
            <w:vAlign w:val="center"/>
          </w:tcPr>
          <w:p>
            <w:pPr>
              <w:pStyle w:val="81"/>
            </w:pPr>
            <w:r>
              <w:rPr>
                <w:rFonts w:hint="eastAsia"/>
                <w:szCs w:val="21"/>
              </w:rPr>
              <w:t>hosId</w:t>
            </w:r>
          </w:p>
        </w:tc>
        <w:tc>
          <w:tcPr>
            <w:tcW w:w="3898" w:type="dxa"/>
            <w:vAlign w:val="center"/>
          </w:tcPr>
          <w:p>
            <w:pPr>
              <w:pStyle w:val="81"/>
              <w:rPr>
                <w:rFonts w:hint="eastAsia"/>
              </w:rPr>
            </w:pPr>
            <w:r>
              <w:rPr>
                <w:rFonts w:hint="eastAsia"/>
              </w:rPr>
              <w:t>医院在中心绑定的医院编码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1"/>
            </w:pPr>
          </w:p>
        </w:tc>
        <w:tc>
          <w:tcPr>
            <w:tcW w:w="2776" w:type="dxa"/>
            <w:vAlign w:val="center"/>
          </w:tcPr>
          <w:p>
            <w:pPr>
              <w:pStyle w:val="81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requestTime</w:t>
            </w:r>
          </w:p>
        </w:tc>
        <w:tc>
          <w:tcPr>
            <w:tcW w:w="3898" w:type="dxa"/>
            <w:vAlign w:val="center"/>
          </w:tcPr>
          <w:p>
            <w:pPr>
              <w:pStyle w:val="8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请求时间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1"/>
            </w:pPr>
          </w:p>
        </w:tc>
        <w:tc>
          <w:tcPr>
            <w:tcW w:w="2776" w:type="dxa"/>
            <w:vAlign w:val="center"/>
          </w:tcPr>
          <w:p>
            <w:pPr>
              <w:pStyle w:val="81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headSign</w:t>
            </w:r>
          </w:p>
        </w:tc>
        <w:tc>
          <w:tcPr>
            <w:tcW w:w="3898" w:type="dxa"/>
            <w:vAlign w:val="center"/>
          </w:tcPr>
          <w:p>
            <w:pPr>
              <w:pStyle w:val="8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用户认证秘钥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1"/>
            </w:pPr>
          </w:p>
        </w:tc>
        <w:tc>
          <w:tcPr>
            <w:tcW w:w="2776" w:type="dxa"/>
            <w:vAlign w:val="center"/>
          </w:tcPr>
          <w:p>
            <w:pPr>
              <w:pStyle w:val="81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bodySign</w:t>
            </w:r>
          </w:p>
        </w:tc>
        <w:tc>
          <w:tcPr>
            <w:tcW w:w="3898" w:type="dxa"/>
            <w:vAlign w:val="center"/>
          </w:tcPr>
          <w:p>
            <w:pPr>
              <w:pStyle w:val="81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请求数据签名</w:t>
            </w:r>
          </w:p>
        </w:tc>
      </w:tr>
    </w:tbl>
    <w:p>
      <w:pPr>
        <w:ind w:firstLine="397"/>
        <w:rPr>
          <w:rFonts w:hint="eastAsia"/>
          <w:lang w:bidi="en-US"/>
        </w:rPr>
      </w:pPr>
    </w:p>
    <w:p>
      <w:pPr>
        <w:pStyle w:val="4"/>
        <w:numPr>
          <w:ilvl w:val="0"/>
          <w:numId w:val="0"/>
        </w:numPr>
        <w:rPr>
          <w:rFonts w:hint="eastAsia"/>
          <w:bCs w:val="0"/>
          <w:kern w:val="0"/>
          <w:sz w:val="28"/>
          <w:szCs w:val="24"/>
          <w:lang w:bidi="en-US"/>
        </w:rPr>
      </w:pPr>
      <w:bookmarkStart w:id="14" w:name="_Toc514846709"/>
      <w:r>
        <w:rPr>
          <w:rFonts w:hint="eastAsia"/>
          <w:bCs w:val="0"/>
          <w:kern w:val="0"/>
          <w:sz w:val="28"/>
          <w:szCs w:val="24"/>
          <w:lang w:bidi="en-US"/>
        </w:rPr>
        <w:t>3.1.2 数据类型规范</w:t>
      </w:r>
      <w:bookmarkEnd w:id="14"/>
    </w:p>
    <w:tbl>
      <w:tblPr>
        <w:tblStyle w:val="37"/>
        <w:tblpPr w:leftFromText="180" w:rightFromText="180" w:vertAnchor="text" w:tblpY="1"/>
        <w:tblOverlap w:val="never"/>
        <w:tblW w:w="84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pStyle w:val="3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数据格式及示例</w:t>
            </w: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  <w:r>
              <w:rPr>
                <w:rFonts w:hint="eastAsia" w:ascii="宋体" w:hAnsi="宋体"/>
                <w:szCs w:val="21"/>
                <w:lang w:eastAsia="zh-CN"/>
              </w:rPr>
              <w:t>（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16</w:t>
            </w:r>
            <w:r>
              <w:rPr>
                <w:rFonts w:hint="eastAsia" w:ascii="宋体" w:hAnsi="宋体"/>
                <w:szCs w:val="21"/>
                <w:lang w:eastAsia="zh-CN"/>
              </w:rPr>
              <w:t>）</w:t>
            </w: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长度为最大为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16的字符串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pStyle w:val="4"/>
        <w:numPr>
          <w:ilvl w:val="0"/>
          <w:numId w:val="0"/>
        </w:numPr>
        <w:rPr>
          <w:rFonts w:hint="eastAsia"/>
          <w:bCs w:val="0"/>
          <w:kern w:val="0"/>
          <w:sz w:val="28"/>
          <w:szCs w:val="24"/>
          <w:lang w:bidi="en-US"/>
        </w:rPr>
      </w:pPr>
      <w:bookmarkStart w:id="15" w:name="_Toc514846710"/>
      <w:r>
        <w:rPr>
          <w:rFonts w:hint="eastAsia"/>
          <w:bCs w:val="0"/>
          <w:kern w:val="0"/>
          <w:sz w:val="28"/>
          <w:szCs w:val="24"/>
          <w:lang w:bidi="en-US"/>
        </w:rPr>
        <w:t>3.1.3 数据集标准</w:t>
      </w:r>
      <w:bookmarkEnd w:id="15"/>
    </w:p>
    <w:p>
      <w:pPr>
        <w:pStyle w:val="5"/>
        <w:rPr>
          <w:bCs w:val="0"/>
          <w:kern w:val="0"/>
          <w:szCs w:val="24"/>
          <w:lang w:bidi="en-US"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/>
          <w:bCs w:val="0"/>
          <w:kern w:val="0"/>
          <w:szCs w:val="24"/>
          <w:lang w:bidi="en-US"/>
        </w:rPr>
        <w:t>3.1.3.1 职业病数据元</w:t>
      </w:r>
    </w:p>
    <w:tbl>
      <w:tblPr>
        <w:tblStyle w:val="37"/>
        <w:tblW w:w="1390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485"/>
        <w:gridCol w:w="915"/>
        <w:gridCol w:w="2242"/>
        <w:gridCol w:w="1493"/>
        <w:gridCol w:w="6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数据元内部标识符</w:t>
            </w:r>
          </w:p>
        </w:tc>
        <w:tc>
          <w:tcPr>
            <w:tcW w:w="1485" w:type="dxa"/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中文名称</w:t>
            </w:r>
          </w:p>
        </w:tc>
        <w:tc>
          <w:tcPr>
            <w:tcW w:w="915" w:type="dxa"/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数据格式</w:t>
            </w:r>
          </w:p>
        </w:tc>
        <w:tc>
          <w:tcPr>
            <w:tcW w:w="2242" w:type="dxa"/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定义</w:t>
            </w:r>
          </w:p>
        </w:tc>
        <w:tc>
          <w:tcPr>
            <w:tcW w:w="1493" w:type="dxa"/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值域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代码</w:t>
            </w:r>
          </w:p>
        </w:tc>
        <w:tc>
          <w:tcPr>
            <w:tcW w:w="6020" w:type="dxa"/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逻辑校验或要求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code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报告编号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该报告在该医院的唯一编号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在该</w:t>
            </w:r>
            <w:bookmarkStart w:id="22" w:name="_GoBack"/>
            <w:bookmarkEnd w:id="22"/>
            <w:r>
              <w:rPr>
                <w:rFonts w:hint="eastAsia" w:ascii="宋体" w:hAnsi="宋体"/>
                <w:szCs w:val="21"/>
                <w:lang w:eastAsia="zh-CN"/>
              </w:rPr>
              <w:t>医院唯一且不能为空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w:t>orgCode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w:t>用人单位编码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用人单位企业唯一编码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w:t>用人单位编码与名称必填一项，优先匹配编码，且能找到对应用人单位信息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w:t>employerName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w:t>用人单位名称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用人单位名称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w:t>用人单位编码与名称必填一项，优先匹配编码，且能找到对应用人单位信息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w:t>姓名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w:t>体检人员姓名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w:t>idcard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w:t>身份证号码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w:t>体检人员身份证号码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telPhone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个人联系电话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体检人员联系方式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bodyCheckType</w:t>
            </w:r>
          </w:p>
        </w:tc>
        <w:tc>
          <w:tcPr>
            <w:tcW w:w="1485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体检类型编码</w:t>
            </w:r>
          </w:p>
        </w:tc>
        <w:tc>
          <w:tcPr>
            <w:tcW w:w="915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3.1.4.3</w:t>
            </w: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不能为空且匹配成功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sexCode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性别编码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4.1.4.1</w:t>
            </w: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不能为空且匹配成功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birthday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出生日期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不能为空，格式为YYYY-MM-DD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Consolas" w:hAnsi="Consolas" w:eastAsia="Consolas"/>
                <w:sz w:val="20"/>
                <w:highlight w:val="white"/>
              </w:rPr>
              <w:t>seniorityYear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总工龄年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seniorityMonth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总工龄月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hazardCode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接触监测的主要职业病危害因素编码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3.1.4.2</w:t>
            </w: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不能为空，</w:t>
            </w:r>
            <w:r>
              <w:rPr>
                <w:rFonts w:hint="eastAsia" w:ascii="宋体" w:hAnsi="宋体"/>
                <w:szCs w:val="21"/>
              </w:rPr>
              <w:t>多个危害因素之间使用英文逗号（,）分隔，且与3.1.4.2匹配成功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exposureYear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职业危害接触工龄年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exposureMonth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职业危害接触工龄月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hazardYear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接触所监测危害因素工龄年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hazardMonth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接触所监测危害因素工龄月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workShop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车间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工作车间名称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jobCode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工种编码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sysPressResult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血压收缩压结果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diasPressResult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血压舒张压结果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WBCResult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血常规白细胞计数（WBC）结果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3.1.4.7</w:t>
            </w: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RBCResult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血常规红细胞计数（RBC）结果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3.1.4.7</w:t>
            </w: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HbResult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血常规血红蛋白（Hb）结果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3.1.4.7</w:t>
            </w: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PLTResult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血常规血小板计数（PLT）结果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3.1.4.7</w:t>
            </w: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GLUResult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尿常规尿糖（GLU）结果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3.1.4.7</w:t>
            </w: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PROResult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尿常规尿蛋白（PRO）结果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3.1.4.7</w:t>
            </w: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UWBCResult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尿常规白细胞（WBC）结果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3.1.4.7</w:t>
            </w: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BLDResult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尿常规尿潜血（BLD）结果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3.1.4.7</w:t>
            </w: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ALTResult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肝功能谷丙转氨酶（ALT）结果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3.1.4.7</w:t>
            </w: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ECGCode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心电图编码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w:t>3.1.4.4</w:t>
            </w: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不能为空，</w:t>
            </w:r>
            <w:r>
              <w:rPr>
                <w:rFonts w:hint="eastAsia" w:ascii="宋体" w:hAnsi="宋体"/>
                <w:szCs w:val="21"/>
              </w:rPr>
              <w:t>多种结果之间使用英文逗号（,）分隔，且与3.1.4.4匹配成功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CHESTCode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胸片编码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3.1.4.5</w:t>
            </w: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具体参照3.1.4.7是否必填，</w:t>
            </w:r>
            <w:r>
              <w:rPr>
                <w:rFonts w:hint="eastAsia" w:ascii="宋体" w:hAnsi="宋体"/>
                <w:szCs w:val="21"/>
              </w:rPr>
              <w:t>多种结果之间使用英文逗号（,）分隔，且与3.1.4.5匹配成功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FVCResult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肺功能FVC结果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FEV1Result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肺功能FEV1结果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FEV1FVCResult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肺功能FEV1/FVC结果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BLeadResult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血铅结果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ULeadResult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尿铅结果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ZPPResult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铅红细胞锌原卟啉（ZPP）结果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NeutResult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苯血常规（中性粒细胞绝对值&lt;Neut#&gt;）结果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hearingReuslt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噪声双耳高频平均听阈（校正值）结果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RPBTCode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布鲁菌属虎红缓冲液玻片凝3集实验（RPBT）编码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wrightCode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布鲁菌属试管凝集反应（Wright）(1:100) 编码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具体参照3.1.4.7是否必填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52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conclusionsCode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体检结论编码</w:t>
            </w:r>
          </w:p>
        </w:tc>
        <w:tc>
          <w:tcPr>
            <w:tcW w:w="91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2242" w:type="dxa"/>
            <w:vAlign w:val="center"/>
          </w:tcPr>
          <w:p>
            <w:pPr>
              <w:widowControl/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493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3.1.4.6</w:t>
            </w:r>
          </w:p>
        </w:tc>
        <w:tc>
          <w:tcPr>
            <w:tcW w:w="6020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不能为空，且与3.1.4.6匹配</w:t>
            </w:r>
          </w:p>
        </w:tc>
      </w:tr>
    </w:tbl>
    <w:p>
      <w:pPr>
        <w:rPr>
          <w:lang w:bidi="en-US"/>
        </w:rPr>
        <w:sectPr>
          <w:pgSz w:w="16838" w:h="11906" w:orient="landscape"/>
          <w:pgMar w:top="1800" w:right="1440" w:bottom="1800" w:left="144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4"/>
        <w:rPr>
          <w:rFonts w:hint="eastAsia"/>
          <w:lang w:bidi="en-US"/>
        </w:rPr>
      </w:pPr>
      <w:bookmarkStart w:id="16" w:name="_Toc514846711"/>
      <w:r>
        <w:rPr>
          <w:rFonts w:hint="eastAsia"/>
          <w:lang w:bidi="en-US"/>
        </w:rPr>
        <w:t>3.1.4值域代码</w:t>
      </w:r>
      <w:bookmarkEnd w:id="16"/>
    </w:p>
    <w:p>
      <w:pPr>
        <w:pStyle w:val="5"/>
        <w:rPr>
          <w:rFonts w:hint="eastAsia"/>
          <w:lang w:bidi="en-US"/>
        </w:rPr>
      </w:pPr>
      <w:r>
        <w:rPr>
          <w:rFonts w:hint="eastAsia"/>
          <w:lang w:bidi="en-US"/>
        </w:rPr>
        <w:t>3.1.4.1 性别代码表</w:t>
      </w:r>
    </w:p>
    <w:tbl>
      <w:tblPr>
        <w:tblStyle w:val="37"/>
        <w:tblW w:w="515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51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1.1性别代码表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4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411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kern w:val="0"/>
                <w:szCs w:val="21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1</w:t>
            </w:r>
          </w:p>
        </w:tc>
        <w:tc>
          <w:tcPr>
            <w:tcW w:w="4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2</w:t>
            </w:r>
          </w:p>
        </w:tc>
        <w:tc>
          <w:tcPr>
            <w:tcW w:w="4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女</w:t>
            </w:r>
          </w:p>
        </w:tc>
      </w:tr>
    </w:tbl>
    <w:p>
      <w:pPr>
        <w:pStyle w:val="5"/>
        <w:rPr>
          <w:rFonts w:hint="eastAsia" w:ascii="Times New Roman" w:hAnsi="Times New Roman" w:eastAsia="宋体"/>
          <w:bCs w:val="0"/>
          <w:kern w:val="0"/>
          <w:szCs w:val="24"/>
          <w:lang w:bidi="en-US"/>
        </w:rPr>
      </w:pPr>
      <w:r>
        <w:rPr>
          <w:rFonts w:hint="eastAsia" w:ascii="Times New Roman" w:hAnsi="Times New Roman" w:eastAsia="宋体"/>
          <w:bCs w:val="0"/>
          <w:kern w:val="0"/>
          <w:szCs w:val="24"/>
          <w:lang w:bidi="en-US"/>
        </w:rPr>
        <w:t>3.1.4.2 危害因素代码表</w:t>
      </w:r>
    </w:p>
    <w:p>
      <w:pPr>
        <w:rPr>
          <w:rFonts w:hint="eastAsia"/>
        </w:rPr>
      </w:pPr>
    </w:p>
    <w:tbl>
      <w:tblPr>
        <w:tblStyle w:val="37"/>
        <w:tblW w:w="52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52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1.2危害因素代码表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4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418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kern w:val="0"/>
                <w:szCs w:val="21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 w:ascii="Calibri" w:hAnsi="Calibri" w:cs="Calibri"/>
                <w:kern w:val="0"/>
                <w:szCs w:val="21"/>
              </w:rPr>
              <w:t>5</w:t>
            </w:r>
          </w:p>
        </w:tc>
        <w:tc>
          <w:tcPr>
            <w:tcW w:w="41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矽尘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 w:ascii="Calibri" w:hAnsi="Calibri" w:cs="Calibri"/>
                <w:kern w:val="0"/>
                <w:szCs w:val="21"/>
              </w:rPr>
              <w:t>6</w:t>
            </w:r>
          </w:p>
        </w:tc>
        <w:tc>
          <w:tcPr>
            <w:tcW w:w="41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煤尘（煤矽尘）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 w:ascii="Calibri" w:hAnsi="Calibri" w:cs="Calibri"/>
                <w:kern w:val="0"/>
                <w:szCs w:val="21"/>
              </w:rPr>
              <w:t>7</w:t>
            </w:r>
          </w:p>
        </w:tc>
        <w:tc>
          <w:tcPr>
            <w:tcW w:w="41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石棉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 w:ascii="Calibri" w:hAnsi="Calibri" w:cs="Calibri"/>
                <w:kern w:val="0"/>
                <w:szCs w:val="21"/>
              </w:rPr>
              <w:t>56</w:t>
            </w:r>
          </w:p>
        </w:tc>
        <w:tc>
          <w:tcPr>
            <w:tcW w:w="41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噪声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 w:ascii="Calibri" w:hAnsi="Calibri" w:cs="Calibri"/>
                <w:kern w:val="0"/>
                <w:szCs w:val="21"/>
              </w:rPr>
              <w:t>60</w:t>
            </w:r>
          </w:p>
        </w:tc>
        <w:tc>
          <w:tcPr>
            <w:tcW w:w="41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 w:ascii="Calibri" w:hAnsi="Calibri" w:cs="Calibri"/>
                <w:kern w:val="0"/>
                <w:szCs w:val="21"/>
              </w:rPr>
              <w:t>90</w:t>
            </w:r>
          </w:p>
        </w:tc>
        <w:tc>
          <w:tcPr>
            <w:tcW w:w="41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 w:ascii="Calibri" w:hAnsi="Calibri" w:cs="Calibri"/>
                <w:kern w:val="0"/>
                <w:szCs w:val="21"/>
              </w:rPr>
              <w:t>118</w:t>
            </w:r>
          </w:p>
        </w:tc>
        <w:tc>
          <w:tcPr>
            <w:tcW w:w="41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布鲁氏菌</w:t>
            </w:r>
          </w:p>
        </w:tc>
      </w:tr>
    </w:tbl>
    <w:p>
      <w:pPr>
        <w:pStyle w:val="5"/>
        <w:rPr>
          <w:rFonts w:hint="eastAsia" w:ascii="Times New Roman" w:hAnsi="Times New Roman" w:eastAsia="宋体"/>
          <w:bCs w:val="0"/>
          <w:kern w:val="0"/>
          <w:szCs w:val="24"/>
          <w:lang w:bidi="en-US"/>
        </w:rPr>
      </w:pPr>
      <w:r>
        <w:rPr>
          <w:rFonts w:hint="eastAsia" w:ascii="Times New Roman" w:hAnsi="Times New Roman" w:eastAsia="宋体"/>
          <w:bCs w:val="0"/>
          <w:kern w:val="0"/>
          <w:szCs w:val="24"/>
          <w:lang w:bidi="en-US"/>
        </w:rPr>
        <w:t>3.1.4.3 体检类型代码表</w:t>
      </w:r>
    </w:p>
    <w:tbl>
      <w:tblPr>
        <w:tblStyle w:val="37"/>
        <w:tblW w:w="51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51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1.3体检类型代码表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4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kern w:val="0"/>
                <w:szCs w:val="21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上岗前职业健康检查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在岗期间职业健康检查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离岗时职业健康检查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离岗后健康检查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应急健康检查</w:t>
            </w:r>
          </w:p>
        </w:tc>
      </w:tr>
    </w:tbl>
    <w:p>
      <w:pPr>
        <w:pStyle w:val="5"/>
        <w:rPr>
          <w:rFonts w:hint="eastAsia" w:ascii="Times New Roman" w:hAnsi="Times New Roman" w:eastAsia="宋体"/>
          <w:bCs w:val="0"/>
          <w:kern w:val="0"/>
          <w:szCs w:val="24"/>
          <w:lang w:bidi="en-US"/>
        </w:rPr>
      </w:pPr>
      <w:r>
        <w:rPr>
          <w:rFonts w:hint="eastAsia" w:ascii="Times New Roman" w:hAnsi="Times New Roman" w:eastAsia="宋体"/>
          <w:bCs w:val="0"/>
          <w:kern w:val="0"/>
          <w:szCs w:val="24"/>
          <w:lang w:bidi="en-US"/>
        </w:rPr>
        <w:t>3.1.4.4 心电图结果代码表</w:t>
      </w:r>
    </w:p>
    <w:tbl>
      <w:tblPr>
        <w:tblStyle w:val="37"/>
        <w:tblW w:w="51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51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1.4心电图结果代码表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4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kern w:val="0"/>
                <w:szCs w:val="21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0001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正常心电图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0110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窦性心律失常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0121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一度房室传导阻滞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0122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二度房室传导阻滞[Ⅰ型（文氏型）房室传导阻滞]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0123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二度房室传导阻滞（Ⅱ型房室传导阻滞）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0124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三度房室传导阻滞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窦性心律间歇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0210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房性期前收缩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0220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房内游走性律点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0230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房性心动过速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0240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心房扑动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心房纤颤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0310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交接性期前收缩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交接性自主心律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0330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交接性心动过速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0411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单形性室性期前收缩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0412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其他室性期前收缩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0420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室性心动过速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0430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室性自主心律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0440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心室纤颤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0450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心室停博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0500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预激综合征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0610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心房肥大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0620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心室肥大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0710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右束支传导阻滞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0720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其他室内传导阻滞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0810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心肌缺血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0820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陈旧性心肌梗死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0830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其他心肌梗死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0910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心包炎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0920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心肌炎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0930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心肌病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药物作用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高血钾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低血钾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1130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高血钙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63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1140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其他电解质紊乱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 w:ascii="Times New Roman" w:hAnsi="Times New Roman" w:eastAsia="宋体"/>
          <w:bCs w:val="0"/>
          <w:kern w:val="0"/>
          <w:szCs w:val="24"/>
          <w:lang w:bidi="en-US"/>
        </w:rPr>
        <w:t>3.1.4.5 胸片结果代码表</w:t>
      </w:r>
    </w:p>
    <w:tbl>
      <w:tblPr>
        <w:tblStyle w:val="37"/>
        <w:tblW w:w="51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51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1.5</w:t>
            </w:r>
            <w:del w:id="1" w:author="Tang" w:date="2018-05-23T11:40:00Z">
              <w:r>
                <w:rPr>
                  <w:rFonts w:hint="eastAsia" w:ascii="宋体" w:hAnsi="宋体" w:cs="宋体"/>
                  <w:b/>
                  <w:bCs/>
                  <w:kern w:val="0"/>
                  <w:sz w:val="28"/>
                  <w:szCs w:val="28"/>
                </w:rPr>
                <w:delText>体检类型</w:delText>
              </w:r>
            </w:del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胸片结果代码表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4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kern w:val="0"/>
                <w:szCs w:val="21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未见异常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尘肺样改变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其他异常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不详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 w:ascii="Times New Roman" w:hAnsi="Times New Roman" w:eastAsia="宋体"/>
          <w:bCs w:val="0"/>
          <w:kern w:val="0"/>
          <w:szCs w:val="24"/>
          <w:lang w:bidi="en-US"/>
        </w:rPr>
        <w:t>3.1.4.6 体检结论代码表</w:t>
      </w:r>
    </w:p>
    <w:tbl>
      <w:tblPr>
        <w:tblStyle w:val="37"/>
        <w:tblW w:w="51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515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1.6体检</w:t>
            </w:r>
            <w:del w:id="2" w:author="Tang" w:date="2018-05-23T11:41:00Z">
              <w:r>
                <w:rPr>
                  <w:rFonts w:hint="eastAsia" w:ascii="宋体" w:hAnsi="宋体" w:cs="宋体"/>
                  <w:b/>
                  <w:bCs/>
                  <w:kern w:val="0"/>
                  <w:sz w:val="28"/>
                  <w:szCs w:val="28"/>
                </w:rPr>
                <w:delText>类型</w:delText>
              </w:r>
            </w:del>
            <w:r>
              <w:rPr>
                <w:rFonts w:hint="eastAsia" w:ascii="宋体" w:hAnsi="宋体" w:cs="宋体"/>
                <w:b/>
                <w:bCs/>
                <w:kern w:val="0"/>
                <w:sz w:val="28"/>
                <w:szCs w:val="28"/>
              </w:rPr>
              <w:t>结论代码表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4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kern w:val="0"/>
                <w:szCs w:val="21"/>
              </w:rPr>
              <w:t>代码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kern w:val="0"/>
                <w:szCs w:val="21"/>
              </w:rPr>
            </w:pPr>
            <w:r>
              <w:rPr>
                <w:rFonts w:hint="eastAsia" w:ascii="黑体" w:hAnsi="黑体" w:eastAsia="黑体" w:cs="宋体"/>
                <w:b/>
                <w:bCs/>
                <w:kern w:val="0"/>
                <w:szCs w:val="21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目前未见异常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复查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疑似职业病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职业禁忌证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其他疾病或异常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 w:ascii="Times New Roman" w:hAnsi="Times New Roman" w:eastAsia="宋体"/>
          <w:bCs w:val="0"/>
          <w:kern w:val="0"/>
          <w:szCs w:val="24"/>
          <w:lang w:bidi="en-US"/>
        </w:rPr>
        <w:t>3.1.4.7 危害因素对应体检结果必填项</w:t>
      </w:r>
    </w:p>
    <w:tbl>
      <w:tblPr>
        <w:tblStyle w:val="37"/>
        <w:tblW w:w="9111" w:type="dxa"/>
        <w:jc w:val="center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387"/>
        <w:gridCol w:w="709"/>
        <w:gridCol w:w="867"/>
        <w:gridCol w:w="718"/>
        <w:gridCol w:w="717"/>
        <w:gridCol w:w="718"/>
        <w:gridCol w:w="717"/>
        <w:gridCol w:w="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60" w:type="dxa"/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bCs/>
                <w:kern w:val="0"/>
                <w:szCs w:val="21"/>
              </w:rPr>
              <w:t>数据元内部标识符</w:t>
            </w:r>
          </w:p>
        </w:tc>
        <w:tc>
          <w:tcPr>
            <w:tcW w:w="2387" w:type="dxa"/>
            <w:shd w:val="clear" w:color="000000" w:fill="CC99FF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b/>
                <w:bCs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bCs/>
                <w:kern w:val="0"/>
                <w:szCs w:val="21"/>
              </w:rPr>
              <w:t>中文名称</w:t>
            </w:r>
          </w:p>
        </w:tc>
        <w:tc>
          <w:tcPr>
            <w:tcW w:w="709" w:type="dxa"/>
            <w:shd w:val="clear" w:color="000000" w:fill="CC99FF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color w:val="000000"/>
                <w:szCs w:val="21"/>
              </w:rPr>
              <w:t>矽尘</w:t>
            </w:r>
          </w:p>
        </w:tc>
        <w:tc>
          <w:tcPr>
            <w:tcW w:w="867" w:type="dxa"/>
            <w:shd w:val="clear" w:color="000000" w:fill="CC99FF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color w:val="000000"/>
                <w:szCs w:val="21"/>
              </w:rPr>
              <w:t>煤尘(煤矽尘)</w:t>
            </w:r>
          </w:p>
        </w:tc>
        <w:tc>
          <w:tcPr>
            <w:tcW w:w="718" w:type="dxa"/>
            <w:shd w:val="clear" w:color="000000" w:fill="CC99FF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color w:val="000000"/>
                <w:szCs w:val="21"/>
              </w:rPr>
              <w:t>石棉</w:t>
            </w:r>
          </w:p>
        </w:tc>
        <w:tc>
          <w:tcPr>
            <w:tcW w:w="717" w:type="dxa"/>
            <w:shd w:val="clear" w:color="000000" w:fill="CC99FF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color w:val="000000"/>
                <w:szCs w:val="21"/>
              </w:rPr>
              <w:t>噪声</w:t>
            </w:r>
          </w:p>
        </w:tc>
        <w:tc>
          <w:tcPr>
            <w:tcW w:w="718" w:type="dxa"/>
            <w:shd w:val="clear" w:color="000000" w:fill="CC99FF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color w:val="000000"/>
                <w:szCs w:val="21"/>
              </w:rPr>
              <w:t>铅</w:t>
            </w:r>
          </w:p>
        </w:tc>
        <w:tc>
          <w:tcPr>
            <w:tcW w:w="717" w:type="dxa"/>
            <w:shd w:val="clear" w:color="000000" w:fill="CC99FF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color w:val="000000"/>
                <w:szCs w:val="21"/>
              </w:rPr>
              <w:t>苯</w:t>
            </w:r>
          </w:p>
        </w:tc>
        <w:tc>
          <w:tcPr>
            <w:tcW w:w="718" w:type="dxa"/>
            <w:shd w:val="clear" w:color="000000" w:fill="CC99FF"/>
            <w:vAlign w:val="center"/>
          </w:tcPr>
          <w:p>
            <w:pPr>
              <w:jc w:val="center"/>
              <w:rPr>
                <w:rFonts w:ascii="仿宋" w:hAnsi="仿宋" w:eastAsia="仿宋" w:cs="宋体"/>
                <w:color w:val="000000"/>
                <w:szCs w:val="21"/>
              </w:rPr>
            </w:pPr>
            <w:r>
              <w:rPr>
                <w:rFonts w:hint="eastAsia" w:ascii="仿宋" w:hAnsi="仿宋" w:eastAsia="仿宋"/>
                <w:color w:val="000000"/>
                <w:szCs w:val="21"/>
              </w:rPr>
              <w:t>布鲁氏菌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sysPressResult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血压收缩压结果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diasPressResult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血压舒张压结果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WBCResult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血常规白细胞计数（WBC）结果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RBCResult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血常规红细胞计数（RBC）结果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HbResult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血常规血红蛋白（Hb）结果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PLTResult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血常规血小板计数（PLT）结果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GLUResult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尿常规尿糖（GLU）结果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PROResult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尿常规尿蛋白（PRO）结果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UWBCResult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尿常规白细胞（WBC）结果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BLDResult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尿常规尿潜血（BLD）结果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ALTResult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肝功能谷丙转氨酶（ALT）结果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ECGCode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心电图编码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CHESTCode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胸片编码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FVCResult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肺功能FVC结果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FEV1Result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肺功能FEV1结果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FEV1FVCResult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肺功能FEV1/FVC结果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BLeadResult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血铅结果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ULeadResult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尿铅结果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ZPPResult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铅红细胞锌原卟啉（ZPP）结果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NeutResult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苯血常规（中性粒细胞绝对值&lt;Neut#&gt;）结果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/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hearingReuslt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噪声双耳高频平均听阈（校正值）结果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FF0000"/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RPBTCode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布鲁菌属虎红缓冲液玻片凝3集实验（RPBT）编码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wrightCode</w:t>
            </w:r>
          </w:p>
        </w:tc>
        <w:tc>
          <w:tcPr>
            <w:tcW w:w="238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布鲁菌属试管凝集反应（Wright）(1:100) 编码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86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7" w:type="dxa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/>
                <w:szCs w:val="21"/>
              </w:rPr>
            </w:pPr>
          </w:p>
        </w:tc>
        <w:tc>
          <w:tcPr>
            <w:tcW w:w="71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仿宋" w:hAnsi="仿宋" w:eastAsia="仿宋" w:cs="MS Mincho"/>
                <w:color w:val="FF0000"/>
                <w:szCs w:val="21"/>
              </w:rPr>
              <w:t>√</w:t>
            </w:r>
          </w:p>
        </w:tc>
      </w:tr>
    </w:tbl>
    <w:p>
      <w:pPr>
        <w:rPr>
          <w:rFonts w:hint="eastAsia"/>
          <w:lang w:bidi="en-US"/>
        </w:rPr>
      </w:pPr>
    </w:p>
    <w:p>
      <w:pPr>
        <w:rPr>
          <w:rFonts w:hint="eastAsia"/>
          <w:lang w:bidi="en-US"/>
        </w:rPr>
      </w:pPr>
    </w:p>
    <w:p>
      <w:pPr>
        <w:pStyle w:val="5"/>
        <w:numPr>
          <w:ilvl w:val="0"/>
          <w:numId w:val="0"/>
        </w:numPr>
        <w:rPr>
          <w:rFonts w:hint="eastAsia" w:ascii="Times New Roman" w:hAnsi="Times New Roman" w:eastAsia="宋体"/>
          <w:bCs w:val="0"/>
          <w:kern w:val="0"/>
          <w:szCs w:val="24"/>
          <w:lang w:bidi="en-US"/>
        </w:rPr>
      </w:pPr>
      <w:r>
        <w:rPr>
          <w:rFonts w:hint="eastAsia"/>
          <w:lang w:bidi="en-US"/>
        </w:rPr>
        <w:t>3.1.4.2</w:t>
      </w:r>
      <w:r>
        <w:rPr>
          <w:rFonts w:hint="eastAsia" w:ascii="Times New Roman" w:hAnsi="Times New Roman" w:eastAsia="宋体"/>
          <w:bCs w:val="0"/>
          <w:kern w:val="0"/>
          <w:szCs w:val="24"/>
          <w:lang w:bidi="en-US"/>
        </w:rPr>
        <w:t>3.2 职业病传输规范</w:t>
      </w:r>
    </w:p>
    <w:p>
      <w:pPr>
        <w:pStyle w:val="4"/>
        <w:rPr>
          <w:sz w:val="21"/>
          <w:szCs w:val="24"/>
          <w:lang w:bidi="en-US"/>
        </w:rPr>
      </w:pPr>
      <w:bookmarkStart w:id="17" w:name="_Toc514846712"/>
      <w:r>
        <w:rPr>
          <w:rFonts w:hint="eastAsia"/>
          <w:bCs w:val="0"/>
          <w:kern w:val="0"/>
          <w:sz w:val="28"/>
          <w:szCs w:val="24"/>
          <w:lang w:bidi="en-US"/>
        </w:rPr>
        <w:t>3.2.1 传输文件组织</w:t>
      </w:r>
      <w:bookmarkEnd w:id="17"/>
    </w:p>
    <w:p>
      <w:pPr>
        <w:spacing w:beforeLines="50" w:afterLines="50" w:line="360" w:lineRule="auto"/>
        <w:rPr>
          <w:rFonts w:hint="eastAsia" w:ascii="宋体" w:hAnsi="宋体" w:cs="Arial"/>
          <w:sz w:val="28"/>
          <w:szCs w:val="28"/>
        </w:rPr>
      </w:pPr>
      <w:r>
        <w:rPr>
          <w:rFonts w:hint="eastAsia" w:ascii="宋体" w:hAnsi="宋体" w:cs="Arial"/>
          <w:sz w:val="28"/>
          <w:szCs w:val="28"/>
        </w:rPr>
        <w:t xml:space="preserve">    按省平台《交换方案》要求需</w:t>
      </w:r>
      <w:bookmarkEnd w:id="0"/>
      <w:r>
        <w:rPr>
          <w:rFonts w:hint="eastAsia" w:ascii="宋体" w:hAnsi="宋体" w:cs="Arial"/>
          <w:sz w:val="28"/>
          <w:szCs w:val="28"/>
        </w:rPr>
        <w:t>推送的数据应以XML形式组装成传输文件，规范中不再复述，仅对Body部分进行说明。传输文件XML结构如下图所示：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4450" cy="2857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  <w:bCs/>
          <w:kern w:val="0"/>
          <w:sz w:val="28"/>
          <w:lang w:bidi="en-US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宋体" w:hAnsi="宋体" w:cs="Arial"/>
          <w:sz w:val="28"/>
          <w:szCs w:val="28"/>
        </w:rPr>
        <w:t>Body节点下所有节点名称应与上图要求一致。即包含Body、reportCard、args节点，其中reportCard节点为职业病数据标识，该标识可以存在多个（即一次可传多条数据）。</w:t>
      </w:r>
      <w:bookmarkStart w:id="18" w:name="_Toc421709339"/>
      <w:r>
        <w:rPr>
          <w:rFonts w:hint="eastAsia" w:ascii="宋体" w:hAnsi="宋体" w:cs="Arial"/>
          <w:sz w:val="28"/>
          <w:szCs w:val="28"/>
        </w:rPr>
        <w:t>arg节点</w:t>
      </w:r>
      <w:r>
        <w:rPr>
          <w:rFonts w:ascii="宋体" w:hAnsi="宋体" w:cs="Arial"/>
          <w:sz w:val="28"/>
          <w:szCs w:val="28"/>
        </w:rPr>
        <w:t>内</w:t>
      </w:r>
      <w:r>
        <w:rPr>
          <w:rFonts w:hint="eastAsia" w:ascii="宋体" w:hAnsi="宋体" w:cs="Arial"/>
          <w:sz w:val="28"/>
          <w:szCs w:val="28"/>
        </w:rPr>
        <w:t>的</w:t>
      </w:r>
      <w:r>
        <w:rPr>
          <w:rFonts w:ascii="宋体" w:hAnsi="宋体" w:cs="Arial"/>
          <w:sz w:val="28"/>
          <w:szCs w:val="28"/>
        </w:rPr>
        <w:t>数据字段应</w:t>
      </w:r>
      <w:r>
        <w:rPr>
          <w:rFonts w:hint="eastAsia" w:ascii="宋体" w:hAnsi="宋体" w:cs="Arial"/>
          <w:sz w:val="28"/>
          <w:szCs w:val="28"/>
        </w:rPr>
        <w:t>严格按照职业病</w:t>
      </w:r>
      <w:r>
        <w:rPr>
          <w:rFonts w:ascii="宋体" w:hAnsi="宋体" w:cs="Arial"/>
          <w:sz w:val="28"/>
          <w:szCs w:val="28"/>
        </w:rPr>
        <w:t>数据</w:t>
      </w:r>
      <w:r>
        <w:rPr>
          <w:rFonts w:hint="eastAsia" w:ascii="宋体" w:hAnsi="宋体" w:cs="Arial"/>
          <w:sz w:val="28"/>
          <w:szCs w:val="28"/>
        </w:rPr>
        <w:t>XML文件（详见3.2.2节</w:t>
      </w:r>
      <w:r>
        <w:rPr>
          <w:rFonts w:ascii="宋体" w:hAnsi="宋体" w:cs="Arial"/>
          <w:sz w:val="28"/>
          <w:szCs w:val="28"/>
        </w:rPr>
        <w:t>）</w:t>
      </w:r>
      <w:r>
        <w:rPr>
          <w:rFonts w:hint="eastAsia" w:ascii="宋体" w:hAnsi="宋体" w:cs="Arial"/>
          <w:sz w:val="28"/>
          <w:szCs w:val="28"/>
        </w:rPr>
        <w:t>进行组装</w:t>
      </w:r>
      <w:r>
        <w:rPr>
          <w:rFonts w:ascii="宋体" w:hAnsi="宋体" w:cs="Arial"/>
          <w:sz w:val="28"/>
          <w:szCs w:val="28"/>
        </w:rPr>
        <w:t>。</w:t>
      </w:r>
    </w:p>
    <w:p>
      <w:pPr>
        <w:pStyle w:val="4"/>
        <w:numPr>
          <w:ilvl w:val="0"/>
          <w:numId w:val="0"/>
        </w:numPr>
        <w:rPr>
          <w:rFonts w:hint="eastAsia"/>
        </w:rPr>
      </w:pPr>
      <w:bookmarkStart w:id="19" w:name="_Toc514846713"/>
      <w:r>
        <w:rPr>
          <w:rFonts w:hint="eastAsia"/>
          <w:bCs w:val="0"/>
          <w:kern w:val="0"/>
          <w:sz w:val="28"/>
          <w:szCs w:val="24"/>
          <w:lang w:bidi="en-US"/>
        </w:rPr>
        <w:t>3.2.2 传输文件格式</w:t>
      </w:r>
      <w:bookmarkEnd w:id="19"/>
    </w:p>
    <w:p>
      <w:pPr>
        <w:pStyle w:val="5"/>
        <w:rPr>
          <w:rFonts w:ascii="Times New Roman" w:hAnsi="Times New Roman"/>
          <w:bCs w:val="0"/>
          <w:kern w:val="0"/>
          <w:szCs w:val="24"/>
          <w:lang w:bidi="en-US"/>
        </w:rPr>
      </w:pPr>
      <w:r>
        <w:rPr>
          <w:rFonts w:hint="eastAsia"/>
          <w:bCs w:val="0"/>
          <w:kern w:val="0"/>
          <w:szCs w:val="24"/>
          <w:lang w:bidi="en-US"/>
        </w:rPr>
        <w:t>3.2.2.1 职业病数据</w:t>
      </w:r>
      <w:r>
        <w:rPr>
          <w:rFonts w:hint="eastAsia" w:ascii="宋体" w:hAnsi="宋体" w:cs="Arial"/>
        </w:rPr>
        <w:t>XML样例</w:t>
      </w:r>
    </w:p>
    <w:p>
      <w:pPr>
        <w:pStyle w:val="15"/>
        <w:ind w:firstLine="354" w:firstLineChars="147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&lt;?xml version="1.0" encodin10g="UTF-8"?&gt;</w:t>
      </w:r>
    </w:p>
    <w:p>
      <w:pPr>
        <w:pStyle w:val="15"/>
        <w:ind w:firstLine="354" w:firstLineChars="147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&lt;data&gt;</w:t>
      </w:r>
    </w:p>
    <w:p>
      <w:pPr>
        <w:pStyle w:val="15"/>
        <w:ind w:firstLine="773" w:firstLineChars="321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&lt;header&gt;</w:t>
      </w:r>
    </w:p>
    <w:p>
      <w:pPr>
        <w:pStyle w:val="15"/>
        <w:ind w:firstLine="1144" w:firstLineChars="475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&lt;eventId&gt;业务请求类型编码&lt;/eventId&gt;</w:t>
      </w:r>
    </w:p>
    <w:p>
      <w:pPr>
        <w:pStyle w:val="15"/>
        <w:ind w:firstLine="1084" w:firstLineChars="450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&lt;hosId&gt;医院编码&lt;/hosId&gt;</w:t>
      </w:r>
    </w:p>
    <w:p>
      <w:pPr>
        <w:pStyle w:val="15"/>
        <w:ind w:left="420" w:firstLine="663" w:firstLineChars="275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&lt;requestTime&gt;请求时间&lt;/requestTime&gt;</w:t>
      </w:r>
    </w:p>
    <w:p>
      <w:pPr>
        <w:pStyle w:val="15"/>
        <w:ind w:left="420" w:firstLine="663" w:firstLineChars="275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&lt;headSign&gt;用户秘钥&lt;/headSign&gt;</w:t>
      </w:r>
      <w:r>
        <w:rPr>
          <w:rFonts w:hint="eastAsia"/>
          <w:b/>
          <w:kern w:val="0"/>
          <w:sz w:val="24"/>
          <w:szCs w:val="24"/>
        </w:rPr>
        <w:br w:type="textWrapping"/>
      </w:r>
      <w:r>
        <w:rPr>
          <w:rFonts w:hint="eastAsia"/>
          <w:b/>
          <w:kern w:val="0"/>
          <w:sz w:val="24"/>
          <w:szCs w:val="24"/>
        </w:rPr>
        <w:tab/>
      </w:r>
      <w:r>
        <w:rPr>
          <w:rFonts w:hint="eastAsia"/>
          <w:b/>
          <w:kern w:val="0"/>
          <w:sz w:val="24"/>
          <w:szCs w:val="24"/>
        </w:rPr>
        <w:t xml:space="preserve">  &lt;bodySign&gt;数据签名&lt;/bodySign&gt;</w:t>
      </w:r>
    </w:p>
    <w:p>
      <w:pPr>
        <w:pStyle w:val="15"/>
        <w:ind w:firstLine="773" w:firstLineChars="321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&lt;/header&gt;</w:t>
      </w:r>
    </w:p>
    <w:p>
      <w:pPr>
        <w:pStyle w:val="15"/>
        <w:ind w:firstLine="771" w:firstLineChars="320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&lt;body&gt;</w:t>
      </w:r>
    </w:p>
    <w:p>
      <w:pPr>
        <w:pStyle w:val="15"/>
        <w:ind w:firstLine="1190" w:firstLineChars="494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&lt;reportCard&gt;</w:t>
      </w:r>
    </w:p>
    <w:p>
      <w:pPr>
        <w:pStyle w:val="15"/>
        <w:ind w:firstLine="1612" w:firstLineChars="669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&lt;arg1&gt;&lt;/arg1&gt;</w:t>
      </w:r>
      <w:r>
        <w:rPr>
          <w:rFonts w:hint="eastAsia"/>
          <w:b/>
          <w:kern w:val="0"/>
          <w:sz w:val="24"/>
          <w:szCs w:val="24"/>
        </w:rPr>
        <w:br w:type="textWrapping"/>
      </w:r>
      <w:r>
        <w:rPr>
          <w:rFonts w:hint="eastAsia"/>
          <w:b/>
          <w:kern w:val="0"/>
          <w:sz w:val="24"/>
          <w:szCs w:val="24"/>
        </w:rPr>
        <w:tab/>
      </w:r>
      <w:r>
        <w:rPr>
          <w:rFonts w:hint="eastAsia"/>
          <w:b/>
          <w:kern w:val="0"/>
          <w:sz w:val="24"/>
          <w:szCs w:val="24"/>
        </w:rPr>
        <w:tab/>
      </w:r>
      <w:r>
        <w:rPr>
          <w:rFonts w:hint="eastAsia"/>
          <w:b/>
          <w:kern w:val="0"/>
          <w:sz w:val="24"/>
          <w:szCs w:val="24"/>
        </w:rPr>
        <w:tab/>
      </w:r>
      <w:r>
        <w:rPr>
          <w:rFonts w:hint="eastAsia"/>
          <w:b/>
          <w:kern w:val="0"/>
          <w:sz w:val="24"/>
          <w:szCs w:val="24"/>
        </w:rPr>
        <w:t xml:space="preserve">   &lt;arg2&gt;&lt;/arg2&gt;</w:t>
      </w:r>
    </w:p>
    <w:p>
      <w:pPr>
        <w:pStyle w:val="15"/>
        <w:ind w:firstLine="1612" w:firstLineChars="669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&lt;arg3&gt;&lt;/arg3&gt;</w:t>
      </w:r>
    </w:p>
    <w:p>
      <w:pPr>
        <w:pStyle w:val="15"/>
        <w:ind w:firstLine="1612" w:firstLineChars="669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&lt;arg4&gt;&lt;/arg4&gt;</w:t>
      </w:r>
    </w:p>
    <w:p>
      <w:pPr>
        <w:pStyle w:val="15"/>
        <w:ind w:left="840" w:firstLine="723" w:firstLineChars="300"/>
        <w:rPr>
          <w:rFonts w:hint="eastAsia"/>
          <w:b/>
          <w:kern w:val="0"/>
          <w:sz w:val="24"/>
          <w:szCs w:val="24"/>
        </w:rPr>
      </w:pPr>
      <w:r>
        <w:rPr>
          <w:b/>
          <w:kern w:val="0"/>
          <w:sz w:val="24"/>
          <w:szCs w:val="24"/>
        </w:rPr>
        <w:t>……</w:t>
      </w:r>
    </w:p>
    <w:p>
      <w:pPr>
        <w:pStyle w:val="15"/>
        <w:ind w:left="420" w:firstLine="723" w:firstLineChars="300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&lt;/reportCard&gt;</w:t>
      </w:r>
    </w:p>
    <w:p>
      <w:pPr>
        <w:pStyle w:val="15"/>
        <w:ind w:firstLine="1190" w:firstLineChars="494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&lt;reportCard&gt;</w:t>
      </w:r>
    </w:p>
    <w:p>
      <w:pPr>
        <w:pStyle w:val="15"/>
        <w:ind w:firstLine="1612" w:firstLineChars="669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&lt;arg1&gt;&lt;/arg1&gt;</w:t>
      </w:r>
      <w:r>
        <w:rPr>
          <w:rFonts w:hint="eastAsia"/>
          <w:b/>
          <w:kern w:val="0"/>
          <w:sz w:val="24"/>
          <w:szCs w:val="24"/>
        </w:rPr>
        <w:br w:type="textWrapping"/>
      </w:r>
      <w:r>
        <w:rPr>
          <w:rFonts w:hint="eastAsia"/>
          <w:b/>
          <w:kern w:val="0"/>
          <w:sz w:val="24"/>
          <w:szCs w:val="24"/>
        </w:rPr>
        <w:tab/>
      </w:r>
      <w:r>
        <w:rPr>
          <w:rFonts w:hint="eastAsia"/>
          <w:b/>
          <w:kern w:val="0"/>
          <w:sz w:val="24"/>
          <w:szCs w:val="24"/>
        </w:rPr>
        <w:tab/>
      </w:r>
      <w:r>
        <w:rPr>
          <w:rFonts w:hint="eastAsia"/>
          <w:b/>
          <w:kern w:val="0"/>
          <w:sz w:val="24"/>
          <w:szCs w:val="24"/>
        </w:rPr>
        <w:tab/>
      </w:r>
      <w:r>
        <w:rPr>
          <w:rFonts w:hint="eastAsia"/>
          <w:b/>
          <w:kern w:val="0"/>
          <w:sz w:val="24"/>
          <w:szCs w:val="24"/>
        </w:rPr>
        <w:t xml:space="preserve">   &lt;arg2&gt;&lt;/arg2&gt;</w:t>
      </w:r>
    </w:p>
    <w:p>
      <w:pPr>
        <w:pStyle w:val="15"/>
        <w:ind w:firstLine="1612" w:firstLineChars="669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&lt;arg3&gt;&lt;/arg3&gt;</w:t>
      </w:r>
    </w:p>
    <w:p>
      <w:pPr>
        <w:pStyle w:val="15"/>
        <w:ind w:firstLine="1612" w:firstLineChars="669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&lt;arg4&gt;&lt;/arg4&gt;</w:t>
      </w:r>
    </w:p>
    <w:p>
      <w:pPr>
        <w:pStyle w:val="15"/>
        <w:ind w:left="840" w:firstLine="723" w:firstLineChars="300"/>
        <w:rPr>
          <w:rFonts w:hint="eastAsia"/>
          <w:b/>
          <w:kern w:val="0"/>
          <w:sz w:val="24"/>
          <w:szCs w:val="24"/>
        </w:rPr>
      </w:pPr>
      <w:r>
        <w:rPr>
          <w:b/>
          <w:kern w:val="0"/>
          <w:sz w:val="24"/>
          <w:szCs w:val="24"/>
        </w:rPr>
        <w:t>……</w:t>
      </w:r>
    </w:p>
    <w:p>
      <w:pPr>
        <w:pStyle w:val="15"/>
        <w:ind w:left="420" w:firstLine="723" w:firstLineChars="300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&lt;/reportCard&gt;</w:t>
      </w:r>
    </w:p>
    <w:p>
      <w:pPr>
        <w:pStyle w:val="15"/>
        <w:ind w:firstLine="771" w:firstLineChars="320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&lt;/body&gt;</w:t>
      </w:r>
    </w:p>
    <w:p>
      <w:pPr>
        <w:pStyle w:val="15"/>
        <w:ind w:firstLine="354" w:firstLineChars="147"/>
        <w:rPr>
          <w:rFonts w:hint="eastAsia"/>
          <w:b/>
          <w:kern w:val="0"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&lt;/data&gt;</w:t>
      </w:r>
    </w:p>
    <w:p/>
    <w:p>
      <w:pPr>
        <w:pStyle w:val="4"/>
        <w:numPr>
          <w:ilvl w:val="0"/>
          <w:numId w:val="0"/>
        </w:numPr>
        <w:rPr>
          <w:rFonts w:hint="eastAsia"/>
          <w:bCs w:val="0"/>
          <w:kern w:val="0"/>
          <w:sz w:val="28"/>
          <w:szCs w:val="24"/>
          <w:lang w:bidi="en-US"/>
        </w:rPr>
      </w:pPr>
      <w:bookmarkStart w:id="20" w:name="_Toc514846714"/>
      <w:r>
        <w:rPr>
          <w:rFonts w:hint="eastAsia"/>
          <w:bCs w:val="0"/>
          <w:kern w:val="0"/>
          <w:sz w:val="28"/>
          <w:szCs w:val="24"/>
          <w:lang w:bidi="en-US"/>
        </w:rPr>
        <w:t>3.2.3</w:t>
      </w:r>
      <w:r>
        <w:rPr>
          <w:bCs w:val="0"/>
          <w:kern w:val="0"/>
          <w:sz w:val="28"/>
          <w:szCs w:val="24"/>
          <w:lang w:bidi="en-US"/>
        </w:rPr>
        <w:t xml:space="preserve"> </w:t>
      </w:r>
      <w:r>
        <w:rPr>
          <w:rFonts w:hint="eastAsia"/>
          <w:bCs w:val="0"/>
          <w:kern w:val="0"/>
          <w:sz w:val="28"/>
          <w:szCs w:val="24"/>
          <w:lang w:bidi="en-US"/>
        </w:rPr>
        <w:t>数据</w:t>
      </w:r>
      <w:r>
        <w:rPr>
          <w:bCs w:val="0"/>
          <w:kern w:val="0"/>
          <w:sz w:val="28"/>
          <w:szCs w:val="24"/>
          <w:lang w:bidi="en-US"/>
        </w:rPr>
        <w:t>推送</w:t>
      </w:r>
      <w:r>
        <w:rPr>
          <w:rFonts w:hint="eastAsia"/>
          <w:bCs w:val="0"/>
          <w:kern w:val="0"/>
          <w:sz w:val="28"/>
          <w:szCs w:val="24"/>
          <w:lang w:bidi="en-US"/>
        </w:rPr>
        <w:t>时限</w:t>
      </w:r>
      <w:bookmarkEnd w:id="20"/>
    </w:p>
    <w:bookmarkEnd w:id="18"/>
    <w:p>
      <w:pPr>
        <w:spacing w:beforeLines="50" w:afterLines="50" w:line="360" w:lineRule="auto"/>
        <w:ind w:firstLine="529" w:firstLineChars="189"/>
        <w:rPr>
          <w:rFonts w:hint="eastAsia" w:ascii="宋体" w:hAnsi="宋体" w:cs="Arial"/>
          <w:sz w:val="28"/>
          <w:szCs w:val="28"/>
        </w:rPr>
      </w:pPr>
      <w:r>
        <w:rPr>
          <w:rFonts w:hint="eastAsia" w:ascii="宋体" w:hAnsi="宋体" w:cs="Arial"/>
          <w:sz w:val="28"/>
          <w:szCs w:val="28"/>
        </w:rPr>
        <w:t>职业病数据</w:t>
      </w:r>
      <w:r>
        <w:rPr>
          <w:rFonts w:ascii="宋体" w:hAnsi="宋体" w:cs="Arial"/>
          <w:sz w:val="28"/>
          <w:szCs w:val="28"/>
        </w:rPr>
        <w:t>应</w:t>
      </w:r>
      <w:r>
        <w:rPr>
          <w:rFonts w:hint="eastAsia" w:ascii="宋体" w:hAnsi="宋体" w:cs="Arial"/>
          <w:sz w:val="28"/>
          <w:szCs w:val="28"/>
        </w:rPr>
        <w:t>按照职业病报告规范定</w:t>
      </w:r>
      <w:r>
        <w:rPr>
          <w:rFonts w:ascii="宋体" w:hAnsi="宋体" w:cs="Arial"/>
          <w:sz w:val="28"/>
          <w:szCs w:val="28"/>
        </w:rPr>
        <w:t>时推送。</w:t>
      </w:r>
    </w:p>
    <w:p>
      <w:pPr>
        <w:pStyle w:val="4"/>
        <w:rPr>
          <w:bCs w:val="0"/>
          <w:kern w:val="0"/>
          <w:sz w:val="28"/>
          <w:szCs w:val="24"/>
          <w:lang w:bidi="en-US"/>
        </w:rPr>
      </w:pPr>
      <w:bookmarkStart w:id="21" w:name="_Toc514846715"/>
      <w:r>
        <w:rPr>
          <w:rFonts w:hint="eastAsia"/>
          <w:bCs w:val="0"/>
          <w:kern w:val="0"/>
          <w:sz w:val="28"/>
          <w:szCs w:val="24"/>
          <w:lang w:bidi="en-US"/>
        </w:rPr>
        <w:t>3.2.4 反馈消息</w:t>
      </w:r>
      <w:r>
        <w:rPr>
          <w:bCs w:val="0"/>
          <w:kern w:val="0"/>
          <w:sz w:val="28"/>
          <w:szCs w:val="24"/>
          <w:lang w:bidi="en-US"/>
        </w:rPr>
        <w:t>接收</w:t>
      </w:r>
      <w:r>
        <w:rPr>
          <w:rFonts w:hint="eastAsia"/>
          <w:bCs w:val="0"/>
          <w:kern w:val="0"/>
          <w:sz w:val="28"/>
          <w:szCs w:val="24"/>
          <w:lang w:bidi="en-US"/>
        </w:rPr>
        <w:t>和查询</w:t>
      </w:r>
      <w:bookmarkEnd w:id="21"/>
    </w:p>
    <w:p>
      <w:pPr>
        <w:spacing w:beforeLines="50" w:afterLines="50" w:line="360" w:lineRule="auto"/>
        <w:ind w:firstLine="560" w:firstLineChars="200"/>
        <w:rPr>
          <w:rFonts w:ascii="宋体" w:hAnsi="宋体" w:cs="Arial"/>
          <w:sz w:val="28"/>
          <w:szCs w:val="28"/>
        </w:rPr>
      </w:pPr>
      <w:r>
        <w:rPr>
          <w:rFonts w:hint="eastAsia" w:ascii="宋体" w:hAnsi="宋体" w:cs="Arial"/>
          <w:sz w:val="28"/>
          <w:szCs w:val="28"/>
        </w:rPr>
        <w:t>传输方将数据传送到省平台后</w:t>
      </w:r>
      <w:r>
        <w:rPr>
          <w:rFonts w:ascii="宋体" w:hAnsi="宋体" w:cs="Arial"/>
          <w:sz w:val="28"/>
          <w:szCs w:val="28"/>
        </w:rPr>
        <w:t>，</w:t>
      </w:r>
      <w:r>
        <w:rPr>
          <w:rFonts w:hint="eastAsia" w:ascii="宋体" w:hAnsi="宋体" w:cs="Arial"/>
          <w:sz w:val="28"/>
          <w:szCs w:val="28"/>
        </w:rPr>
        <w:t>将立即获得省</w:t>
      </w:r>
      <w:r>
        <w:rPr>
          <w:rFonts w:ascii="宋体" w:hAnsi="宋体" w:cs="Arial"/>
          <w:sz w:val="28"/>
          <w:szCs w:val="28"/>
        </w:rPr>
        <w:t>平台</w:t>
      </w:r>
      <w:r>
        <w:rPr>
          <w:rFonts w:hint="eastAsia" w:ascii="宋体" w:hAnsi="宋体" w:cs="Arial"/>
          <w:sz w:val="28"/>
          <w:szCs w:val="28"/>
        </w:rPr>
        <w:t>的数据接收</w:t>
      </w:r>
      <w:r>
        <w:rPr>
          <w:rFonts w:ascii="宋体" w:hAnsi="宋体" w:cs="Arial"/>
          <w:sz w:val="28"/>
          <w:szCs w:val="28"/>
        </w:rPr>
        <w:t>消息</w:t>
      </w:r>
      <w:r>
        <w:rPr>
          <w:rFonts w:hint="eastAsia" w:ascii="宋体" w:hAnsi="宋体" w:cs="Arial"/>
          <w:sz w:val="28"/>
          <w:szCs w:val="28"/>
        </w:rPr>
        <w:t>。省平台在接收到国家返回的数据</w:t>
      </w:r>
      <w:r>
        <w:rPr>
          <w:rFonts w:ascii="宋体" w:hAnsi="宋体" w:cs="Arial"/>
          <w:sz w:val="28"/>
          <w:szCs w:val="28"/>
        </w:rPr>
        <w:t>校验结果</w:t>
      </w:r>
      <w:r>
        <w:rPr>
          <w:rFonts w:hint="eastAsia" w:ascii="宋体" w:hAnsi="宋体" w:cs="Arial"/>
          <w:sz w:val="28"/>
          <w:szCs w:val="28"/>
        </w:rPr>
        <w:t>后将把结果存在放本地。</w:t>
      </w:r>
    </w:p>
    <w:p>
      <w:pPr>
        <w:pStyle w:val="5"/>
        <w:rPr>
          <w:rFonts w:hint="eastAsia" w:ascii="Times New Roman" w:hAnsi="Times New Roman"/>
          <w:bCs w:val="0"/>
          <w:kern w:val="0"/>
          <w:szCs w:val="24"/>
          <w:lang w:bidi="en-US"/>
        </w:rPr>
      </w:pPr>
      <w:r>
        <w:rPr>
          <w:rFonts w:hint="eastAsia" w:ascii="Times New Roman" w:hAnsi="Times New Roman"/>
          <w:bCs w:val="0"/>
          <w:kern w:val="0"/>
          <w:szCs w:val="24"/>
          <w:lang w:bidi="en-US"/>
        </w:rPr>
        <w:t>3.2.4.1 数据接收消息</w:t>
      </w:r>
    </w:p>
    <w:p>
      <w:pPr>
        <w:spacing w:beforeLines="50" w:afterLines="50" w:line="360" w:lineRule="auto"/>
        <w:ind w:firstLine="560" w:firstLineChars="200"/>
        <w:jc w:val="left"/>
        <w:rPr>
          <w:rFonts w:hint="eastAsia"/>
        </w:rPr>
      </w:pPr>
      <w:r>
        <w:rPr>
          <w:rFonts w:hint="eastAsia" w:ascii="宋体" w:hAnsi="宋体" w:cs="Arial"/>
          <w:sz w:val="28"/>
          <w:szCs w:val="28"/>
        </w:rPr>
        <w:t>接收方法与消息内容请参见《交换方案》。</w:t>
      </w:r>
      <w:bookmarkEnd w:id="1"/>
      <w:bookmarkEnd w:id="2"/>
    </w:p>
    <w:sect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0" w:firstLineChars="0"/>
      <w:jc w:val="center"/>
      <w:rPr>
        <w:rFonts w:hint="eastAsia"/>
      </w:rPr>
    </w:pPr>
    <w:r>
      <w:rPr>
        <w:rFonts w:hint="eastAsia"/>
      </w:rPr>
      <w:t>第</w:t>
    </w:r>
    <w:r>
      <w:fldChar w:fldCharType="begin"/>
    </w:r>
    <w:r>
      <w:instrText xml:space="preserve"> PAGE  \* MERGEFORMAT </w:instrText>
    </w:r>
    <w:r>
      <w:fldChar w:fldCharType="separate"/>
    </w:r>
    <w:r>
      <w:rPr>
        <w:lang w:val="en-US" w:eastAsia="zh-CN"/>
      </w:rPr>
      <w:t>1</w:t>
    </w:r>
    <w:r>
      <w:rPr>
        <w:lang w:val="en-US" w:eastAsia="zh-CN"/>
      </w:rPr>
      <w:fldChar w:fldCharType="end"/>
    </w:r>
    <w:r>
      <w:rPr>
        <w:rFonts w:hint="eastAsia"/>
      </w:rPr>
      <w:t>页 共</w:t>
    </w:r>
    <w:r>
      <w:rPr>
        <w:rFonts w:hint="eastAsia"/>
        <w:lang w:eastAsia="zh-CN"/>
      </w:rPr>
      <w:t>7</w:t>
    </w:r>
    <w:r>
      <w:rPr>
        <w:rFonts w:hint="eastAsia"/>
      </w:rPr>
      <w:t xml:space="preserve">页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FFFFF83"/>
    <w:lvl w:ilvl="0" w:tentative="0">
      <w:start w:val="1"/>
      <w:numFmt w:val="bullet"/>
      <w:pStyle w:val="18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">
    <w:nsid w:val="0000000B"/>
    <w:multiLevelType w:val="multilevel"/>
    <w:tmpl w:val="0000000B"/>
    <w:lvl w:ilvl="0" w:tentative="0">
      <w:start w:val="1"/>
      <w:numFmt w:val="none"/>
      <w:pStyle w:val="72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76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57"/>
      <w:suff w:val="nothing"/>
      <w:lvlText w:val="%1%2.%3　"/>
      <w:lvlJc w:val="left"/>
      <w:pPr>
        <w:ind w:left="105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70"/>
      <w:suff w:val="nothing"/>
      <w:lvlText w:val="%14.2.%4　"/>
      <w:lvlJc w:val="left"/>
      <w:pPr>
        <w:ind w:left="72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65"/>
      <w:suff w:val="nothing"/>
      <w:lvlText w:val="%14.2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74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25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>
    <w:nsid w:val="00000016"/>
    <w:multiLevelType w:val="multilevel"/>
    <w:tmpl w:val="00000016"/>
    <w:lvl w:ilvl="0" w:tentative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2E453E1C"/>
    <w:multiLevelType w:val="multilevel"/>
    <w:tmpl w:val="2E453E1C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">
    <w:nsid w:val="3D3304F8"/>
    <w:multiLevelType w:val="multilevel"/>
    <w:tmpl w:val="3D3304F8"/>
    <w:lvl w:ilvl="0" w:tentative="0">
      <w:start w:val="1"/>
      <w:numFmt w:val="decimal"/>
      <w:lvlText w:val="%1"/>
      <w:lvlJc w:val="left"/>
      <w:pPr>
        <w:ind w:left="510" w:hanging="510"/>
      </w:pPr>
      <w:rPr>
        <w:rFonts w:hint="default" w:ascii="Times New Roman" w:hAnsi="Times New Roman" w:eastAsia="宋体"/>
        <w:color w:val="000000"/>
        <w:sz w:val="28"/>
      </w:rPr>
    </w:lvl>
    <w:lvl w:ilvl="1" w:tentative="0">
      <w:start w:val="1"/>
      <w:numFmt w:val="decimal"/>
      <w:lvlText w:val="%1.%2"/>
      <w:lvlJc w:val="left"/>
      <w:pPr>
        <w:ind w:left="930" w:hanging="510"/>
      </w:pPr>
      <w:rPr>
        <w:rFonts w:hint="default" w:ascii="Times New Roman" w:hAnsi="Times New Roman" w:eastAsia="宋体"/>
        <w:color w:val="000000"/>
        <w:sz w:val="28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 w:ascii="Times New Roman" w:hAnsi="Times New Roman" w:eastAsia="宋体"/>
        <w:color w:val="000000"/>
        <w:sz w:val="28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 w:ascii="Times New Roman" w:hAnsi="Times New Roman" w:eastAsia="宋体"/>
        <w:color w:val="000000"/>
        <w:sz w:val="28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 w:ascii="Times New Roman" w:hAnsi="Times New Roman" w:eastAsia="宋体"/>
        <w:color w:val="000000"/>
        <w:sz w:val="28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 w:ascii="Times New Roman" w:hAnsi="Times New Roman" w:eastAsia="宋体"/>
        <w:color w:val="000000"/>
        <w:sz w:val="28"/>
      </w:rPr>
    </w:lvl>
    <w:lvl w:ilvl="6" w:tentative="0">
      <w:start w:val="1"/>
      <w:numFmt w:val="decimal"/>
      <w:lvlText w:val="%1.%2.%3.%4.%5.%6.%7"/>
      <w:lvlJc w:val="left"/>
      <w:pPr>
        <w:ind w:left="3600" w:hanging="1080"/>
      </w:pPr>
      <w:rPr>
        <w:rFonts w:hint="default" w:ascii="Times New Roman" w:hAnsi="Times New Roman" w:eastAsia="宋体"/>
        <w:color w:val="000000"/>
        <w:sz w:val="28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 w:ascii="Times New Roman" w:hAnsi="Times New Roman" w:eastAsia="宋体"/>
        <w:color w:val="000000"/>
        <w:sz w:val="28"/>
      </w:rPr>
    </w:lvl>
    <w:lvl w:ilvl="8" w:tentative="0">
      <w:start w:val="1"/>
      <w:numFmt w:val="decimal"/>
      <w:lvlText w:val="%1.%2.%3.%4.%5.%6.%7.%8.%9"/>
      <w:lvlJc w:val="left"/>
      <w:pPr>
        <w:ind w:left="4800" w:hanging="1440"/>
      </w:pPr>
      <w:rPr>
        <w:rFonts w:hint="default" w:ascii="Times New Roman" w:hAnsi="Times New Roman" w:eastAsia="宋体"/>
        <w:color w:val="000000"/>
        <w:sz w:val="28"/>
      </w:rPr>
    </w:lvl>
  </w:abstractNum>
  <w:abstractNum w:abstractNumId="5">
    <w:nsid w:val="67597DCA"/>
    <w:multiLevelType w:val="multilevel"/>
    <w:tmpl w:val="67597DCA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78"/>
      <w:lvlText w:val="2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default" w:ascii="Cambria" w:hAnsi="Cambria" w:cs="Calibri"/>
        <w:b/>
      </w:rPr>
    </w:lvl>
    <w:lvl w:ilvl="4" w:tentative="0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结">
    <w15:presenceInfo w15:providerId="WPS Office" w15:userId="1546503797"/>
  </w15:person>
  <w15:person w15:author="Tang">
    <w15:presenceInfo w15:providerId="None" w15:userId="T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A54"/>
    <w:rsid w:val="00000EB6"/>
    <w:rsid w:val="00001E9B"/>
    <w:rsid w:val="00002574"/>
    <w:rsid w:val="00002C7F"/>
    <w:rsid w:val="00002FE8"/>
    <w:rsid w:val="00003097"/>
    <w:rsid w:val="00003789"/>
    <w:rsid w:val="00003A5A"/>
    <w:rsid w:val="00004231"/>
    <w:rsid w:val="00004ACD"/>
    <w:rsid w:val="00004D2C"/>
    <w:rsid w:val="00004F8D"/>
    <w:rsid w:val="000105FA"/>
    <w:rsid w:val="000120CE"/>
    <w:rsid w:val="0001246D"/>
    <w:rsid w:val="0001292A"/>
    <w:rsid w:val="000129AA"/>
    <w:rsid w:val="00013519"/>
    <w:rsid w:val="00013792"/>
    <w:rsid w:val="0001674E"/>
    <w:rsid w:val="0002021A"/>
    <w:rsid w:val="000213F7"/>
    <w:rsid w:val="00021A2B"/>
    <w:rsid w:val="00021DA5"/>
    <w:rsid w:val="000222D6"/>
    <w:rsid w:val="00022350"/>
    <w:rsid w:val="00022C74"/>
    <w:rsid w:val="00023357"/>
    <w:rsid w:val="000237CF"/>
    <w:rsid w:val="00023C3D"/>
    <w:rsid w:val="00025376"/>
    <w:rsid w:val="00025860"/>
    <w:rsid w:val="000269D7"/>
    <w:rsid w:val="000271B2"/>
    <w:rsid w:val="00027525"/>
    <w:rsid w:val="00032DAD"/>
    <w:rsid w:val="00033256"/>
    <w:rsid w:val="00033719"/>
    <w:rsid w:val="00033DB4"/>
    <w:rsid w:val="00035CC5"/>
    <w:rsid w:val="00037928"/>
    <w:rsid w:val="00037C8A"/>
    <w:rsid w:val="00040099"/>
    <w:rsid w:val="00040A5D"/>
    <w:rsid w:val="00042742"/>
    <w:rsid w:val="000428F3"/>
    <w:rsid w:val="00043A1F"/>
    <w:rsid w:val="00044436"/>
    <w:rsid w:val="00044EEA"/>
    <w:rsid w:val="00045F93"/>
    <w:rsid w:val="00047BDE"/>
    <w:rsid w:val="00050E56"/>
    <w:rsid w:val="000514E0"/>
    <w:rsid w:val="00051F18"/>
    <w:rsid w:val="00052168"/>
    <w:rsid w:val="00052177"/>
    <w:rsid w:val="00052507"/>
    <w:rsid w:val="00052B51"/>
    <w:rsid w:val="00053147"/>
    <w:rsid w:val="00054241"/>
    <w:rsid w:val="00055F5F"/>
    <w:rsid w:val="00057980"/>
    <w:rsid w:val="00060003"/>
    <w:rsid w:val="000605C1"/>
    <w:rsid w:val="00061CA5"/>
    <w:rsid w:val="00062532"/>
    <w:rsid w:val="0006288C"/>
    <w:rsid w:val="0006362B"/>
    <w:rsid w:val="00063D8E"/>
    <w:rsid w:val="0006429F"/>
    <w:rsid w:val="0006531D"/>
    <w:rsid w:val="000653FD"/>
    <w:rsid w:val="00065435"/>
    <w:rsid w:val="000654E8"/>
    <w:rsid w:val="00066F6D"/>
    <w:rsid w:val="00067005"/>
    <w:rsid w:val="00067304"/>
    <w:rsid w:val="00070251"/>
    <w:rsid w:val="00070751"/>
    <w:rsid w:val="00072B4C"/>
    <w:rsid w:val="00073545"/>
    <w:rsid w:val="00073756"/>
    <w:rsid w:val="000748C9"/>
    <w:rsid w:val="00074F30"/>
    <w:rsid w:val="00075429"/>
    <w:rsid w:val="00076600"/>
    <w:rsid w:val="00076DEE"/>
    <w:rsid w:val="0008033B"/>
    <w:rsid w:val="00080974"/>
    <w:rsid w:val="00080AEE"/>
    <w:rsid w:val="00080F9F"/>
    <w:rsid w:val="00081009"/>
    <w:rsid w:val="000814C8"/>
    <w:rsid w:val="00081706"/>
    <w:rsid w:val="00081915"/>
    <w:rsid w:val="00081BAA"/>
    <w:rsid w:val="00081E2A"/>
    <w:rsid w:val="00081E70"/>
    <w:rsid w:val="00082730"/>
    <w:rsid w:val="0008281A"/>
    <w:rsid w:val="00082C18"/>
    <w:rsid w:val="00083E2B"/>
    <w:rsid w:val="0008463E"/>
    <w:rsid w:val="0008476B"/>
    <w:rsid w:val="00086D66"/>
    <w:rsid w:val="000903B0"/>
    <w:rsid w:val="0009096F"/>
    <w:rsid w:val="0009097E"/>
    <w:rsid w:val="00090CB5"/>
    <w:rsid w:val="0009125C"/>
    <w:rsid w:val="000912CB"/>
    <w:rsid w:val="0009162F"/>
    <w:rsid w:val="00091642"/>
    <w:rsid w:val="0009168F"/>
    <w:rsid w:val="00092079"/>
    <w:rsid w:val="00093C92"/>
    <w:rsid w:val="0009452E"/>
    <w:rsid w:val="00094772"/>
    <w:rsid w:val="00094DC8"/>
    <w:rsid w:val="00094EC1"/>
    <w:rsid w:val="000952A5"/>
    <w:rsid w:val="000957B2"/>
    <w:rsid w:val="000958B8"/>
    <w:rsid w:val="00096B70"/>
    <w:rsid w:val="00096E50"/>
    <w:rsid w:val="000A1FEF"/>
    <w:rsid w:val="000A2FB1"/>
    <w:rsid w:val="000A3151"/>
    <w:rsid w:val="000A3774"/>
    <w:rsid w:val="000A3F18"/>
    <w:rsid w:val="000A5BEB"/>
    <w:rsid w:val="000A5DFD"/>
    <w:rsid w:val="000B0104"/>
    <w:rsid w:val="000B0E3B"/>
    <w:rsid w:val="000B1356"/>
    <w:rsid w:val="000B13EE"/>
    <w:rsid w:val="000B24E7"/>
    <w:rsid w:val="000B2DC7"/>
    <w:rsid w:val="000B492F"/>
    <w:rsid w:val="000B5122"/>
    <w:rsid w:val="000B577E"/>
    <w:rsid w:val="000B58B9"/>
    <w:rsid w:val="000B59E3"/>
    <w:rsid w:val="000B6054"/>
    <w:rsid w:val="000B6716"/>
    <w:rsid w:val="000B6ADA"/>
    <w:rsid w:val="000B723F"/>
    <w:rsid w:val="000B7D00"/>
    <w:rsid w:val="000B7E4F"/>
    <w:rsid w:val="000C0A66"/>
    <w:rsid w:val="000C0A8B"/>
    <w:rsid w:val="000C0ADE"/>
    <w:rsid w:val="000C31EF"/>
    <w:rsid w:val="000C320F"/>
    <w:rsid w:val="000C3C29"/>
    <w:rsid w:val="000C40D9"/>
    <w:rsid w:val="000C4847"/>
    <w:rsid w:val="000C6CFC"/>
    <w:rsid w:val="000C769D"/>
    <w:rsid w:val="000D0A12"/>
    <w:rsid w:val="000D0CB9"/>
    <w:rsid w:val="000D1014"/>
    <w:rsid w:val="000D1278"/>
    <w:rsid w:val="000D1430"/>
    <w:rsid w:val="000D1788"/>
    <w:rsid w:val="000D1B62"/>
    <w:rsid w:val="000D24FF"/>
    <w:rsid w:val="000D37EA"/>
    <w:rsid w:val="000D3E1A"/>
    <w:rsid w:val="000D3E2B"/>
    <w:rsid w:val="000D3F8F"/>
    <w:rsid w:val="000D4360"/>
    <w:rsid w:val="000D52A2"/>
    <w:rsid w:val="000D5442"/>
    <w:rsid w:val="000D5659"/>
    <w:rsid w:val="000D68CE"/>
    <w:rsid w:val="000D6D5E"/>
    <w:rsid w:val="000D73F7"/>
    <w:rsid w:val="000D7A3D"/>
    <w:rsid w:val="000E02D5"/>
    <w:rsid w:val="000E1008"/>
    <w:rsid w:val="000E1AE7"/>
    <w:rsid w:val="000E30A3"/>
    <w:rsid w:val="000E44BD"/>
    <w:rsid w:val="000E5B73"/>
    <w:rsid w:val="000E5D81"/>
    <w:rsid w:val="000E5DB1"/>
    <w:rsid w:val="000E610C"/>
    <w:rsid w:val="000E61FA"/>
    <w:rsid w:val="000E718F"/>
    <w:rsid w:val="000E7EEF"/>
    <w:rsid w:val="000F067B"/>
    <w:rsid w:val="000F0B5C"/>
    <w:rsid w:val="000F12EA"/>
    <w:rsid w:val="000F15B5"/>
    <w:rsid w:val="000F1C7D"/>
    <w:rsid w:val="000F3ED8"/>
    <w:rsid w:val="000F73EF"/>
    <w:rsid w:val="0010045D"/>
    <w:rsid w:val="001004F2"/>
    <w:rsid w:val="00100809"/>
    <w:rsid w:val="00101363"/>
    <w:rsid w:val="001021BD"/>
    <w:rsid w:val="0010306D"/>
    <w:rsid w:val="00103124"/>
    <w:rsid w:val="00103FF9"/>
    <w:rsid w:val="00104523"/>
    <w:rsid w:val="00104B57"/>
    <w:rsid w:val="0010539A"/>
    <w:rsid w:val="00107236"/>
    <w:rsid w:val="00107501"/>
    <w:rsid w:val="0010767B"/>
    <w:rsid w:val="00107AC8"/>
    <w:rsid w:val="00107E99"/>
    <w:rsid w:val="00110622"/>
    <w:rsid w:val="0011145E"/>
    <w:rsid w:val="00111AA5"/>
    <w:rsid w:val="001134C0"/>
    <w:rsid w:val="001141F5"/>
    <w:rsid w:val="0011549A"/>
    <w:rsid w:val="00116BC8"/>
    <w:rsid w:val="00120012"/>
    <w:rsid w:val="00120D46"/>
    <w:rsid w:val="00120F39"/>
    <w:rsid w:val="00121055"/>
    <w:rsid w:val="00121294"/>
    <w:rsid w:val="0012188A"/>
    <w:rsid w:val="00121E6E"/>
    <w:rsid w:val="00123656"/>
    <w:rsid w:val="001256A5"/>
    <w:rsid w:val="001256D5"/>
    <w:rsid w:val="001268D2"/>
    <w:rsid w:val="001268DD"/>
    <w:rsid w:val="00127678"/>
    <w:rsid w:val="00127E4D"/>
    <w:rsid w:val="00130260"/>
    <w:rsid w:val="00130F4D"/>
    <w:rsid w:val="0013104F"/>
    <w:rsid w:val="0013131A"/>
    <w:rsid w:val="001324AC"/>
    <w:rsid w:val="0013265C"/>
    <w:rsid w:val="00132C4E"/>
    <w:rsid w:val="00133034"/>
    <w:rsid w:val="0013322A"/>
    <w:rsid w:val="001336EC"/>
    <w:rsid w:val="00133AAD"/>
    <w:rsid w:val="0013424A"/>
    <w:rsid w:val="001343BF"/>
    <w:rsid w:val="00134431"/>
    <w:rsid w:val="001348D7"/>
    <w:rsid w:val="00134A18"/>
    <w:rsid w:val="00135911"/>
    <w:rsid w:val="0013633B"/>
    <w:rsid w:val="001369FE"/>
    <w:rsid w:val="00136A44"/>
    <w:rsid w:val="0013756D"/>
    <w:rsid w:val="001377A5"/>
    <w:rsid w:val="00140316"/>
    <w:rsid w:val="001403AC"/>
    <w:rsid w:val="00142027"/>
    <w:rsid w:val="0014225C"/>
    <w:rsid w:val="00142C36"/>
    <w:rsid w:val="0014393C"/>
    <w:rsid w:val="00144B57"/>
    <w:rsid w:val="00144B9F"/>
    <w:rsid w:val="0014592C"/>
    <w:rsid w:val="0014797D"/>
    <w:rsid w:val="00147DDD"/>
    <w:rsid w:val="001502FB"/>
    <w:rsid w:val="00150ADA"/>
    <w:rsid w:val="001518A3"/>
    <w:rsid w:val="0015209B"/>
    <w:rsid w:val="00152D5B"/>
    <w:rsid w:val="00153138"/>
    <w:rsid w:val="00153AFE"/>
    <w:rsid w:val="001541ED"/>
    <w:rsid w:val="00154B27"/>
    <w:rsid w:val="00154BB1"/>
    <w:rsid w:val="00155877"/>
    <w:rsid w:val="00155F0A"/>
    <w:rsid w:val="001566D1"/>
    <w:rsid w:val="001579F3"/>
    <w:rsid w:val="00161396"/>
    <w:rsid w:val="001614FA"/>
    <w:rsid w:val="0016231A"/>
    <w:rsid w:val="001631D1"/>
    <w:rsid w:val="00163508"/>
    <w:rsid w:val="0016380D"/>
    <w:rsid w:val="00163E51"/>
    <w:rsid w:val="001649C9"/>
    <w:rsid w:val="001654BB"/>
    <w:rsid w:val="00167399"/>
    <w:rsid w:val="0016764D"/>
    <w:rsid w:val="00167744"/>
    <w:rsid w:val="00167FB9"/>
    <w:rsid w:val="0017025D"/>
    <w:rsid w:val="0017105C"/>
    <w:rsid w:val="00171498"/>
    <w:rsid w:val="001719E3"/>
    <w:rsid w:val="00172E83"/>
    <w:rsid w:val="0017328B"/>
    <w:rsid w:val="00173329"/>
    <w:rsid w:val="0017333C"/>
    <w:rsid w:val="0017379B"/>
    <w:rsid w:val="0017453A"/>
    <w:rsid w:val="00174936"/>
    <w:rsid w:val="00175A42"/>
    <w:rsid w:val="00176229"/>
    <w:rsid w:val="00176B1F"/>
    <w:rsid w:val="00177311"/>
    <w:rsid w:val="00180571"/>
    <w:rsid w:val="0018095F"/>
    <w:rsid w:val="001809D8"/>
    <w:rsid w:val="00181F6A"/>
    <w:rsid w:val="0018230E"/>
    <w:rsid w:val="00184E78"/>
    <w:rsid w:val="0018615B"/>
    <w:rsid w:val="001867DA"/>
    <w:rsid w:val="00186EC8"/>
    <w:rsid w:val="00186F5D"/>
    <w:rsid w:val="00187496"/>
    <w:rsid w:val="00190886"/>
    <w:rsid w:val="00190A3E"/>
    <w:rsid w:val="00193ABA"/>
    <w:rsid w:val="00193E14"/>
    <w:rsid w:val="00193EB1"/>
    <w:rsid w:val="001942DC"/>
    <w:rsid w:val="00196465"/>
    <w:rsid w:val="0019655E"/>
    <w:rsid w:val="00196621"/>
    <w:rsid w:val="00196688"/>
    <w:rsid w:val="001967C6"/>
    <w:rsid w:val="00196AE2"/>
    <w:rsid w:val="0019737B"/>
    <w:rsid w:val="001979E2"/>
    <w:rsid w:val="00197EFD"/>
    <w:rsid w:val="001A02D3"/>
    <w:rsid w:val="001A06FA"/>
    <w:rsid w:val="001A1563"/>
    <w:rsid w:val="001A1E24"/>
    <w:rsid w:val="001A3E60"/>
    <w:rsid w:val="001A47E0"/>
    <w:rsid w:val="001A4AA6"/>
    <w:rsid w:val="001A61E5"/>
    <w:rsid w:val="001A631B"/>
    <w:rsid w:val="001A68B1"/>
    <w:rsid w:val="001A7CF6"/>
    <w:rsid w:val="001A7E09"/>
    <w:rsid w:val="001B0FE1"/>
    <w:rsid w:val="001B29F8"/>
    <w:rsid w:val="001B2B1E"/>
    <w:rsid w:val="001B3AE1"/>
    <w:rsid w:val="001B3CD8"/>
    <w:rsid w:val="001B488D"/>
    <w:rsid w:val="001B4B5C"/>
    <w:rsid w:val="001B6BBD"/>
    <w:rsid w:val="001C07C2"/>
    <w:rsid w:val="001C0DD5"/>
    <w:rsid w:val="001C1D25"/>
    <w:rsid w:val="001C2AAB"/>
    <w:rsid w:val="001C2B11"/>
    <w:rsid w:val="001C3518"/>
    <w:rsid w:val="001C39A6"/>
    <w:rsid w:val="001C39F9"/>
    <w:rsid w:val="001C3D14"/>
    <w:rsid w:val="001C4CF4"/>
    <w:rsid w:val="001C674F"/>
    <w:rsid w:val="001C6D4E"/>
    <w:rsid w:val="001C7E0E"/>
    <w:rsid w:val="001D01B9"/>
    <w:rsid w:val="001D0A89"/>
    <w:rsid w:val="001D4D05"/>
    <w:rsid w:val="001D4DB3"/>
    <w:rsid w:val="001D4E59"/>
    <w:rsid w:val="001D4EE5"/>
    <w:rsid w:val="001D5275"/>
    <w:rsid w:val="001D54B4"/>
    <w:rsid w:val="001E05B6"/>
    <w:rsid w:val="001E05E4"/>
    <w:rsid w:val="001E0CA5"/>
    <w:rsid w:val="001E17CA"/>
    <w:rsid w:val="001E1C00"/>
    <w:rsid w:val="001E1FC2"/>
    <w:rsid w:val="001E216A"/>
    <w:rsid w:val="001E25EF"/>
    <w:rsid w:val="001E2788"/>
    <w:rsid w:val="001E2978"/>
    <w:rsid w:val="001E35F8"/>
    <w:rsid w:val="001E47F4"/>
    <w:rsid w:val="001E4F5C"/>
    <w:rsid w:val="001E51C6"/>
    <w:rsid w:val="001E5AE0"/>
    <w:rsid w:val="001E6955"/>
    <w:rsid w:val="001E6D43"/>
    <w:rsid w:val="001E71A4"/>
    <w:rsid w:val="001E7432"/>
    <w:rsid w:val="001E7590"/>
    <w:rsid w:val="001E7AC9"/>
    <w:rsid w:val="001F0280"/>
    <w:rsid w:val="001F0485"/>
    <w:rsid w:val="001F0AEE"/>
    <w:rsid w:val="001F1769"/>
    <w:rsid w:val="001F1BDF"/>
    <w:rsid w:val="001F24F9"/>
    <w:rsid w:val="001F2CBA"/>
    <w:rsid w:val="001F5C48"/>
    <w:rsid w:val="001F5C97"/>
    <w:rsid w:val="001F75B9"/>
    <w:rsid w:val="002006B3"/>
    <w:rsid w:val="00200899"/>
    <w:rsid w:val="00200CC6"/>
    <w:rsid w:val="00200D6E"/>
    <w:rsid w:val="00201872"/>
    <w:rsid w:val="002019CE"/>
    <w:rsid w:val="00201CAE"/>
    <w:rsid w:val="002039DD"/>
    <w:rsid w:val="00204A0A"/>
    <w:rsid w:val="00204FED"/>
    <w:rsid w:val="002050F9"/>
    <w:rsid w:val="00206031"/>
    <w:rsid w:val="0020697F"/>
    <w:rsid w:val="00206E87"/>
    <w:rsid w:val="002070B9"/>
    <w:rsid w:val="00207844"/>
    <w:rsid w:val="00210C15"/>
    <w:rsid w:val="00210FA6"/>
    <w:rsid w:val="00212234"/>
    <w:rsid w:val="002132D9"/>
    <w:rsid w:val="0021330B"/>
    <w:rsid w:val="00213E66"/>
    <w:rsid w:val="002153D2"/>
    <w:rsid w:val="002177C7"/>
    <w:rsid w:val="00220A55"/>
    <w:rsid w:val="0022104B"/>
    <w:rsid w:val="0022191A"/>
    <w:rsid w:val="0022236D"/>
    <w:rsid w:val="00222548"/>
    <w:rsid w:val="00222F35"/>
    <w:rsid w:val="00224185"/>
    <w:rsid w:val="00224DAC"/>
    <w:rsid w:val="0022567C"/>
    <w:rsid w:val="002256AA"/>
    <w:rsid w:val="0022732D"/>
    <w:rsid w:val="002274B8"/>
    <w:rsid w:val="00232445"/>
    <w:rsid w:val="002329A1"/>
    <w:rsid w:val="00232DBB"/>
    <w:rsid w:val="00233604"/>
    <w:rsid w:val="00234BE9"/>
    <w:rsid w:val="00235D8C"/>
    <w:rsid w:val="0023650F"/>
    <w:rsid w:val="002365B0"/>
    <w:rsid w:val="00236FA6"/>
    <w:rsid w:val="00237CBF"/>
    <w:rsid w:val="0024022E"/>
    <w:rsid w:val="0024041B"/>
    <w:rsid w:val="002405DD"/>
    <w:rsid w:val="00240CCC"/>
    <w:rsid w:val="00240ED9"/>
    <w:rsid w:val="0024207F"/>
    <w:rsid w:val="002423E7"/>
    <w:rsid w:val="0024250E"/>
    <w:rsid w:val="002431F9"/>
    <w:rsid w:val="00243238"/>
    <w:rsid w:val="0024454E"/>
    <w:rsid w:val="00244A6C"/>
    <w:rsid w:val="00244F25"/>
    <w:rsid w:val="002457DD"/>
    <w:rsid w:val="0024626B"/>
    <w:rsid w:val="0024655D"/>
    <w:rsid w:val="0024661A"/>
    <w:rsid w:val="00246F48"/>
    <w:rsid w:val="00250CF3"/>
    <w:rsid w:val="002517F5"/>
    <w:rsid w:val="00253A71"/>
    <w:rsid w:val="00254137"/>
    <w:rsid w:val="00254399"/>
    <w:rsid w:val="00254892"/>
    <w:rsid w:val="0025490B"/>
    <w:rsid w:val="002549F8"/>
    <w:rsid w:val="00254AFF"/>
    <w:rsid w:val="00255E7B"/>
    <w:rsid w:val="002562EE"/>
    <w:rsid w:val="0026088E"/>
    <w:rsid w:val="0026093A"/>
    <w:rsid w:val="002610EF"/>
    <w:rsid w:val="00262043"/>
    <w:rsid w:val="0026337F"/>
    <w:rsid w:val="00263450"/>
    <w:rsid w:val="002639C7"/>
    <w:rsid w:val="00264F33"/>
    <w:rsid w:val="00265516"/>
    <w:rsid w:val="0026569A"/>
    <w:rsid w:val="002666F0"/>
    <w:rsid w:val="00267849"/>
    <w:rsid w:val="00267C04"/>
    <w:rsid w:val="00270896"/>
    <w:rsid w:val="00270C33"/>
    <w:rsid w:val="00271AA1"/>
    <w:rsid w:val="00272919"/>
    <w:rsid w:val="00272B27"/>
    <w:rsid w:val="00273601"/>
    <w:rsid w:val="00273649"/>
    <w:rsid w:val="00274530"/>
    <w:rsid w:val="00274736"/>
    <w:rsid w:val="0027507C"/>
    <w:rsid w:val="002753CD"/>
    <w:rsid w:val="0027712F"/>
    <w:rsid w:val="002772F6"/>
    <w:rsid w:val="0028081B"/>
    <w:rsid w:val="00281130"/>
    <w:rsid w:val="00281C44"/>
    <w:rsid w:val="00282073"/>
    <w:rsid w:val="00282EA9"/>
    <w:rsid w:val="00284066"/>
    <w:rsid w:val="00284DB6"/>
    <w:rsid w:val="002850C0"/>
    <w:rsid w:val="0028527A"/>
    <w:rsid w:val="00286BF7"/>
    <w:rsid w:val="002875BF"/>
    <w:rsid w:val="002902D3"/>
    <w:rsid w:val="00290D78"/>
    <w:rsid w:val="002917F6"/>
    <w:rsid w:val="00291DD4"/>
    <w:rsid w:val="00292CF7"/>
    <w:rsid w:val="002932C2"/>
    <w:rsid w:val="00293BE8"/>
    <w:rsid w:val="002943DF"/>
    <w:rsid w:val="00294AEA"/>
    <w:rsid w:val="00294D19"/>
    <w:rsid w:val="0029595C"/>
    <w:rsid w:val="00296784"/>
    <w:rsid w:val="00296967"/>
    <w:rsid w:val="00296FA6"/>
    <w:rsid w:val="002A042E"/>
    <w:rsid w:val="002A0617"/>
    <w:rsid w:val="002A0AD5"/>
    <w:rsid w:val="002A0CBF"/>
    <w:rsid w:val="002A1049"/>
    <w:rsid w:val="002A109E"/>
    <w:rsid w:val="002A1493"/>
    <w:rsid w:val="002A16D5"/>
    <w:rsid w:val="002A1BFE"/>
    <w:rsid w:val="002A3AA0"/>
    <w:rsid w:val="002A4420"/>
    <w:rsid w:val="002A4F66"/>
    <w:rsid w:val="002A55C8"/>
    <w:rsid w:val="002A6F91"/>
    <w:rsid w:val="002A70FC"/>
    <w:rsid w:val="002A7957"/>
    <w:rsid w:val="002B0363"/>
    <w:rsid w:val="002B16C2"/>
    <w:rsid w:val="002B477D"/>
    <w:rsid w:val="002B4F9B"/>
    <w:rsid w:val="002B59A6"/>
    <w:rsid w:val="002B5F5A"/>
    <w:rsid w:val="002B7D36"/>
    <w:rsid w:val="002C182E"/>
    <w:rsid w:val="002C1855"/>
    <w:rsid w:val="002C1AA5"/>
    <w:rsid w:val="002C1AE5"/>
    <w:rsid w:val="002C1EBD"/>
    <w:rsid w:val="002C36FE"/>
    <w:rsid w:val="002C3CCC"/>
    <w:rsid w:val="002C4385"/>
    <w:rsid w:val="002C4EA6"/>
    <w:rsid w:val="002C4ECC"/>
    <w:rsid w:val="002C71E4"/>
    <w:rsid w:val="002C752C"/>
    <w:rsid w:val="002C76BE"/>
    <w:rsid w:val="002C7A11"/>
    <w:rsid w:val="002D03A0"/>
    <w:rsid w:val="002D0D6B"/>
    <w:rsid w:val="002D2F69"/>
    <w:rsid w:val="002D377F"/>
    <w:rsid w:val="002D551A"/>
    <w:rsid w:val="002D560D"/>
    <w:rsid w:val="002D598B"/>
    <w:rsid w:val="002D5E09"/>
    <w:rsid w:val="002D6AE2"/>
    <w:rsid w:val="002D6CF2"/>
    <w:rsid w:val="002D6E0B"/>
    <w:rsid w:val="002D72C8"/>
    <w:rsid w:val="002D7BCF"/>
    <w:rsid w:val="002E06A2"/>
    <w:rsid w:val="002E14A5"/>
    <w:rsid w:val="002E14F9"/>
    <w:rsid w:val="002E2599"/>
    <w:rsid w:val="002E260D"/>
    <w:rsid w:val="002E2D9D"/>
    <w:rsid w:val="002E2EBC"/>
    <w:rsid w:val="002E2F56"/>
    <w:rsid w:val="002E3132"/>
    <w:rsid w:val="002E4129"/>
    <w:rsid w:val="002E42CE"/>
    <w:rsid w:val="002E4AB6"/>
    <w:rsid w:val="002E5F52"/>
    <w:rsid w:val="002E6DAD"/>
    <w:rsid w:val="002F0751"/>
    <w:rsid w:val="002F14EC"/>
    <w:rsid w:val="002F1836"/>
    <w:rsid w:val="002F1E84"/>
    <w:rsid w:val="002F4A2B"/>
    <w:rsid w:val="002F4B94"/>
    <w:rsid w:val="002F4E03"/>
    <w:rsid w:val="002F604E"/>
    <w:rsid w:val="002F62EC"/>
    <w:rsid w:val="002F73C8"/>
    <w:rsid w:val="002F765F"/>
    <w:rsid w:val="002F7A0E"/>
    <w:rsid w:val="0030026C"/>
    <w:rsid w:val="00300A33"/>
    <w:rsid w:val="00300FC7"/>
    <w:rsid w:val="003024E0"/>
    <w:rsid w:val="0030250A"/>
    <w:rsid w:val="0030361B"/>
    <w:rsid w:val="00303670"/>
    <w:rsid w:val="00303756"/>
    <w:rsid w:val="00303842"/>
    <w:rsid w:val="003041D1"/>
    <w:rsid w:val="003045D7"/>
    <w:rsid w:val="00304F37"/>
    <w:rsid w:val="003050C1"/>
    <w:rsid w:val="00305BE5"/>
    <w:rsid w:val="00306062"/>
    <w:rsid w:val="003069FC"/>
    <w:rsid w:val="00306DED"/>
    <w:rsid w:val="00307596"/>
    <w:rsid w:val="00307D6E"/>
    <w:rsid w:val="00307E32"/>
    <w:rsid w:val="003107C7"/>
    <w:rsid w:val="00310D39"/>
    <w:rsid w:val="00310ECD"/>
    <w:rsid w:val="00311521"/>
    <w:rsid w:val="003117DC"/>
    <w:rsid w:val="00311F16"/>
    <w:rsid w:val="00311F1B"/>
    <w:rsid w:val="00312236"/>
    <w:rsid w:val="003124E9"/>
    <w:rsid w:val="00312817"/>
    <w:rsid w:val="00313C37"/>
    <w:rsid w:val="00313F5D"/>
    <w:rsid w:val="003155D5"/>
    <w:rsid w:val="00315CCB"/>
    <w:rsid w:val="00316589"/>
    <w:rsid w:val="003167DA"/>
    <w:rsid w:val="00316B88"/>
    <w:rsid w:val="003170A9"/>
    <w:rsid w:val="0032164F"/>
    <w:rsid w:val="003232A5"/>
    <w:rsid w:val="00323720"/>
    <w:rsid w:val="00323C07"/>
    <w:rsid w:val="00323E6A"/>
    <w:rsid w:val="00324EF1"/>
    <w:rsid w:val="003259EC"/>
    <w:rsid w:val="0032664D"/>
    <w:rsid w:val="00326D69"/>
    <w:rsid w:val="00327661"/>
    <w:rsid w:val="00327EAC"/>
    <w:rsid w:val="003301A0"/>
    <w:rsid w:val="0033050F"/>
    <w:rsid w:val="00330CCA"/>
    <w:rsid w:val="003319F5"/>
    <w:rsid w:val="0033203F"/>
    <w:rsid w:val="00332F08"/>
    <w:rsid w:val="00333010"/>
    <w:rsid w:val="003336E7"/>
    <w:rsid w:val="003343BA"/>
    <w:rsid w:val="003345A1"/>
    <w:rsid w:val="00335722"/>
    <w:rsid w:val="0033573C"/>
    <w:rsid w:val="003365E3"/>
    <w:rsid w:val="0033687C"/>
    <w:rsid w:val="003379CD"/>
    <w:rsid w:val="00342986"/>
    <w:rsid w:val="00342CBC"/>
    <w:rsid w:val="00343335"/>
    <w:rsid w:val="003437EB"/>
    <w:rsid w:val="003438DB"/>
    <w:rsid w:val="00343A6E"/>
    <w:rsid w:val="00344119"/>
    <w:rsid w:val="00344AF3"/>
    <w:rsid w:val="00344B6C"/>
    <w:rsid w:val="00345A26"/>
    <w:rsid w:val="003461D8"/>
    <w:rsid w:val="003465BC"/>
    <w:rsid w:val="00346A37"/>
    <w:rsid w:val="00347DF5"/>
    <w:rsid w:val="00350362"/>
    <w:rsid w:val="00350727"/>
    <w:rsid w:val="00350C3A"/>
    <w:rsid w:val="00351992"/>
    <w:rsid w:val="003525A3"/>
    <w:rsid w:val="00353A2A"/>
    <w:rsid w:val="003540A3"/>
    <w:rsid w:val="00354648"/>
    <w:rsid w:val="003551FB"/>
    <w:rsid w:val="003553E3"/>
    <w:rsid w:val="003558C3"/>
    <w:rsid w:val="003566A2"/>
    <w:rsid w:val="00357A2F"/>
    <w:rsid w:val="00360950"/>
    <w:rsid w:val="0036096B"/>
    <w:rsid w:val="003612ED"/>
    <w:rsid w:val="003619CE"/>
    <w:rsid w:val="00361FE7"/>
    <w:rsid w:val="00362BBF"/>
    <w:rsid w:val="003636FF"/>
    <w:rsid w:val="003655A3"/>
    <w:rsid w:val="0036595A"/>
    <w:rsid w:val="003660D9"/>
    <w:rsid w:val="00367C8A"/>
    <w:rsid w:val="0037078D"/>
    <w:rsid w:val="003711EE"/>
    <w:rsid w:val="00371A6F"/>
    <w:rsid w:val="00371B08"/>
    <w:rsid w:val="00372B9F"/>
    <w:rsid w:val="0037358B"/>
    <w:rsid w:val="00374A85"/>
    <w:rsid w:val="003750FC"/>
    <w:rsid w:val="00375D4D"/>
    <w:rsid w:val="00376805"/>
    <w:rsid w:val="00376AD3"/>
    <w:rsid w:val="00376DFF"/>
    <w:rsid w:val="00377BB7"/>
    <w:rsid w:val="00381A9C"/>
    <w:rsid w:val="00382AD6"/>
    <w:rsid w:val="00383130"/>
    <w:rsid w:val="003835C3"/>
    <w:rsid w:val="00383E30"/>
    <w:rsid w:val="00384DF1"/>
    <w:rsid w:val="00385301"/>
    <w:rsid w:val="003857FE"/>
    <w:rsid w:val="00385C0F"/>
    <w:rsid w:val="00385CF3"/>
    <w:rsid w:val="003877BA"/>
    <w:rsid w:val="00387C5E"/>
    <w:rsid w:val="003909F9"/>
    <w:rsid w:val="00390BAD"/>
    <w:rsid w:val="00391A3A"/>
    <w:rsid w:val="0039238B"/>
    <w:rsid w:val="00392821"/>
    <w:rsid w:val="00393EAB"/>
    <w:rsid w:val="00394493"/>
    <w:rsid w:val="003949A8"/>
    <w:rsid w:val="003954FF"/>
    <w:rsid w:val="0039653B"/>
    <w:rsid w:val="003968E5"/>
    <w:rsid w:val="00396FB1"/>
    <w:rsid w:val="0039759D"/>
    <w:rsid w:val="00397ADC"/>
    <w:rsid w:val="003A0092"/>
    <w:rsid w:val="003A08B0"/>
    <w:rsid w:val="003A283F"/>
    <w:rsid w:val="003A2EC0"/>
    <w:rsid w:val="003A36E3"/>
    <w:rsid w:val="003A4020"/>
    <w:rsid w:val="003A4361"/>
    <w:rsid w:val="003A792D"/>
    <w:rsid w:val="003B044A"/>
    <w:rsid w:val="003B1E94"/>
    <w:rsid w:val="003B34BF"/>
    <w:rsid w:val="003B521A"/>
    <w:rsid w:val="003B5633"/>
    <w:rsid w:val="003B5B99"/>
    <w:rsid w:val="003B794C"/>
    <w:rsid w:val="003B7CA5"/>
    <w:rsid w:val="003C038E"/>
    <w:rsid w:val="003C06A3"/>
    <w:rsid w:val="003C0700"/>
    <w:rsid w:val="003C0A49"/>
    <w:rsid w:val="003C0E25"/>
    <w:rsid w:val="003C1069"/>
    <w:rsid w:val="003C11AA"/>
    <w:rsid w:val="003C15B6"/>
    <w:rsid w:val="003C2565"/>
    <w:rsid w:val="003C25B3"/>
    <w:rsid w:val="003C27DB"/>
    <w:rsid w:val="003C297A"/>
    <w:rsid w:val="003C56F6"/>
    <w:rsid w:val="003C730B"/>
    <w:rsid w:val="003C7A4C"/>
    <w:rsid w:val="003C7AB1"/>
    <w:rsid w:val="003D02F3"/>
    <w:rsid w:val="003D0D20"/>
    <w:rsid w:val="003D1587"/>
    <w:rsid w:val="003D2592"/>
    <w:rsid w:val="003D2E56"/>
    <w:rsid w:val="003D4394"/>
    <w:rsid w:val="003D48AA"/>
    <w:rsid w:val="003D5C61"/>
    <w:rsid w:val="003E1B67"/>
    <w:rsid w:val="003E1F7E"/>
    <w:rsid w:val="003E32AF"/>
    <w:rsid w:val="003E3EA5"/>
    <w:rsid w:val="003E433A"/>
    <w:rsid w:val="003E4455"/>
    <w:rsid w:val="003E4D21"/>
    <w:rsid w:val="003E4E84"/>
    <w:rsid w:val="003E5E50"/>
    <w:rsid w:val="003E6BDD"/>
    <w:rsid w:val="003E79CA"/>
    <w:rsid w:val="003F09B7"/>
    <w:rsid w:val="003F2BE0"/>
    <w:rsid w:val="003F2D1B"/>
    <w:rsid w:val="003F3166"/>
    <w:rsid w:val="003F3B34"/>
    <w:rsid w:val="003F3BEC"/>
    <w:rsid w:val="003F4CC3"/>
    <w:rsid w:val="003F5328"/>
    <w:rsid w:val="003F54FA"/>
    <w:rsid w:val="003F5828"/>
    <w:rsid w:val="003F5E37"/>
    <w:rsid w:val="003F678E"/>
    <w:rsid w:val="003F6FF7"/>
    <w:rsid w:val="003F73A3"/>
    <w:rsid w:val="00402B5D"/>
    <w:rsid w:val="00403416"/>
    <w:rsid w:val="00403713"/>
    <w:rsid w:val="004041ED"/>
    <w:rsid w:val="004047E8"/>
    <w:rsid w:val="00404E52"/>
    <w:rsid w:val="00405188"/>
    <w:rsid w:val="004065C3"/>
    <w:rsid w:val="00406C03"/>
    <w:rsid w:val="0040798B"/>
    <w:rsid w:val="00410402"/>
    <w:rsid w:val="00410816"/>
    <w:rsid w:val="00410CCA"/>
    <w:rsid w:val="00410F3C"/>
    <w:rsid w:val="0041102A"/>
    <w:rsid w:val="00411B39"/>
    <w:rsid w:val="00412636"/>
    <w:rsid w:val="00413462"/>
    <w:rsid w:val="004134D3"/>
    <w:rsid w:val="00414193"/>
    <w:rsid w:val="0041732F"/>
    <w:rsid w:val="00417825"/>
    <w:rsid w:val="00417D76"/>
    <w:rsid w:val="00420243"/>
    <w:rsid w:val="0042043C"/>
    <w:rsid w:val="00420526"/>
    <w:rsid w:val="00420E6C"/>
    <w:rsid w:val="00421102"/>
    <w:rsid w:val="004221CE"/>
    <w:rsid w:val="00424D31"/>
    <w:rsid w:val="00424D5C"/>
    <w:rsid w:val="00425B76"/>
    <w:rsid w:val="00426352"/>
    <w:rsid w:val="00427D2F"/>
    <w:rsid w:val="00427EAE"/>
    <w:rsid w:val="00427F2B"/>
    <w:rsid w:val="00431817"/>
    <w:rsid w:val="004324C8"/>
    <w:rsid w:val="00432531"/>
    <w:rsid w:val="00432894"/>
    <w:rsid w:val="00433F4F"/>
    <w:rsid w:val="00434081"/>
    <w:rsid w:val="004349A1"/>
    <w:rsid w:val="00434DB6"/>
    <w:rsid w:val="004355C5"/>
    <w:rsid w:val="00435731"/>
    <w:rsid w:val="004357F6"/>
    <w:rsid w:val="0044070C"/>
    <w:rsid w:val="0044074E"/>
    <w:rsid w:val="00440EF7"/>
    <w:rsid w:val="004412EE"/>
    <w:rsid w:val="00441E44"/>
    <w:rsid w:val="00442325"/>
    <w:rsid w:val="00443005"/>
    <w:rsid w:val="004435AB"/>
    <w:rsid w:val="00444392"/>
    <w:rsid w:val="004445D5"/>
    <w:rsid w:val="00444D1B"/>
    <w:rsid w:val="0044597B"/>
    <w:rsid w:val="00446726"/>
    <w:rsid w:val="00446D0E"/>
    <w:rsid w:val="00446F39"/>
    <w:rsid w:val="0044725D"/>
    <w:rsid w:val="00447E93"/>
    <w:rsid w:val="0045051D"/>
    <w:rsid w:val="00451878"/>
    <w:rsid w:val="00452118"/>
    <w:rsid w:val="004522F8"/>
    <w:rsid w:val="00452426"/>
    <w:rsid w:val="004531FE"/>
    <w:rsid w:val="00453875"/>
    <w:rsid w:val="00453F12"/>
    <w:rsid w:val="00455474"/>
    <w:rsid w:val="00455AC9"/>
    <w:rsid w:val="00456ABB"/>
    <w:rsid w:val="00456C66"/>
    <w:rsid w:val="00456E53"/>
    <w:rsid w:val="00457F06"/>
    <w:rsid w:val="004613FE"/>
    <w:rsid w:val="00462242"/>
    <w:rsid w:val="004622C5"/>
    <w:rsid w:val="00463E3B"/>
    <w:rsid w:val="004642C9"/>
    <w:rsid w:val="00464AEB"/>
    <w:rsid w:val="0046521A"/>
    <w:rsid w:val="00466724"/>
    <w:rsid w:val="00467794"/>
    <w:rsid w:val="004702DB"/>
    <w:rsid w:val="004706D2"/>
    <w:rsid w:val="00471315"/>
    <w:rsid w:val="004713D5"/>
    <w:rsid w:val="004718EC"/>
    <w:rsid w:val="004720DE"/>
    <w:rsid w:val="0047295B"/>
    <w:rsid w:val="00473621"/>
    <w:rsid w:val="004737F1"/>
    <w:rsid w:val="004742A4"/>
    <w:rsid w:val="004745F5"/>
    <w:rsid w:val="004749C9"/>
    <w:rsid w:val="00475003"/>
    <w:rsid w:val="00475A7B"/>
    <w:rsid w:val="0047787A"/>
    <w:rsid w:val="00477C37"/>
    <w:rsid w:val="0048050D"/>
    <w:rsid w:val="004805F0"/>
    <w:rsid w:val="004825F5"/>
    <w:rsid w:val="00482739"/>
    <w:rsid w:val="0048289E"/>
    <w:rsid w:val="0048347B"/>
    <w:rsid w:val="004839CE"/>
    <w:rsid w:val="00484370"/>
    <w:rsid w:val="00484ED3"/>
    <w:rsid w:val="00486085"/>
    <w:rsid w:val="004865B4"/>
    <w:rsid w:val="00486781"/>
    <w:rsid w:val="004910C0"/>
    <w:rsid w:val="00491635"/>
    <w:rsid w:val="004925CF"/>
    <w:rsid w:val="00492C08"/>
    <w:rsid w:val="00493796"/>
    <w:rsid w:val="0049548B"/>
    <w:rsid w:val="00495D04"/>
    <w:rsid w:val="00496A94"/>
    <w:rsid w:val="00497310"/>
    <w:rsid w:val="00497877"/>
    <w:rsid w:val="00497A9D"/>
    <w:rsid w:val="004A016F"/>
    <w:rsid w:val="004A182F"/>
    <w:rsid w:val="004A2949"/>
    <w:rsid w:val="004A4EDD"/>
    <w:rsid w:val="004A546A"/>
    <w:rsid w:val="004A56AC"/>
    <w:rsid w:val="004A6C2B"/>
    <w:rsid w:val="004A7959"/>
    <w:rsid w:val="004A7EAC"/>
    <w:rsid w:val="004B198A"/>
    <w:rsid w:val="004B1C28"/>
    <w:rsid w:val="004B26B4"/>
    <w:rsid w:val="004B2DC8"/>
    <w:rsid w:val="004B33AD"/>
    <w:rsid w:val="004B4AF5"/>
    <w:rsid w:val="004B545E"/>
    <w:rsid w:val="004B5A75"/>
    <w:rsid w:val="004B5B18"/>
    <w:rsid w:val="004B648C"/>
    <w:rsid w:val="004B68B1"/>
    <w:rsid w:val="004B79FA"/>
    <w:rsid w:val="004C1071"/>
    <w:rsid w:val="004C196C"/>
    <w:rsid w:val="004C1CDF"/>
    <w:rsid w:val="004C2D18"/>
    <w:rsid w:val="004C3F0D"/>
    <w:rsid w:val="004C4192"/>
    <w:rsid w:val="004C5035"/>
    <w:rsid w:val="004C548B"/>
    <w:rsid w:val="004C586F"/>
    <w:rsid w:val="004C6B2C"/>
    <w:rsid w:val="004D0326"/>
    <w:rsid w:val="004D0B89"/>
    <w:rsid w:val="004D0C8F"/>
    <w:rsid w:val="004D23FE"/>
    <w:rsid w:val="004D26F3"/>
    <w:rsid w:val="004D282E"/>
    <w:rsid w:val="004D326D"/>
    <w:rsid w:val="004D359E"/>
    <w:rsid w:val="004D41BE"/>
    <w:rsid w:val="004D4204"/>
    <w:rsid w:val="004D494F"/>
    <w:rsid w:val="004D557F"/>
    <w:rsid w:val="004D66EC"/>
    <w:rsid w:val="004D7B5F"/>
    <w:rsid w:val="004D7C49"/>
    <w:rsid w:val="004E0300"/>
    <w:rsid w:val="004E0391"/>
    <w:rsid w:val="004E065E"/>
    <w:rsid w:val="004E1B5A"/>
    <w:rsid w:val="004E1B8D"/>
    <w:rsid w:val="004E1F15"/>
    <w:rsid w:val="004E221A"/>
    <w:rsid w:val="004E2848"/>
    <w:rsid w:val="004E3219"/>
    <w:rsid w:val="004E48F6"/>
    <w:rsid w:val="004E4CD0"/>
    <w:rsid w:val="004E4F02"/>
    <w:rsid w:val="004E5DE3"/>
    <w:rsid w:val="004E5FC2"/>
    <w:rsid w:val="004E72A1"/>
    <w:rsid w:val="004E75A3"/>
    <w:rsid w:val="004E782D"/>
    <w:rsid w:val="004F0F44"/>
    <w:rsid w:val="004F112F"/>
    <w:rsid w:val="004F2235"/>
    <w:rsid w:val="004F2E7F"/>
    <w:rsid w:val="004F3F77"/>
    <w:rsid w:val="004F433F"/>
    <w:rsid w:val="004F5FD3"/>
    <w:rsid w:val="004F62C0"/>
    <w:rsid w:val="004F6B0A"/>
    <w:rsid w:val="004F7D3F"/>
    <w:rsid w:val="004F7EC2"/>
    <w:rsid w:val="0050047B"/>
    <w:rsid w:val="0050086F"/>
    <w:rsid w:val="00500C31"/>
    <w:rsid w:val="00501590"/>
    <w:rsid w:val="00502630"/>
    <w:rsid w:val="00503FEF"/>
    <w:rsid w:val="00505CDC"/>
    <w:rsid w:val="00505FB2"/>
    <w:rsid w:val="00507156"/>
    <w:rsid w:val="005071E0"/>
    <w:rsid w:val="0050723A"/>
    <w:rsid w:val="00507B2F"/>
    <w:rsid w:val="00512AF3"/>
    <w:rsid w:val="005137CB"/>
    <w:rsid w:val="00513959"/>
    <w:rsid w:val="0051468C"/>
    <w:rsid w:val="00514BE7"/>
    <w:rsid w:val="00514F90"/>
    <w:rsid w:val="005155E1"/>
    <w:rsid w:val="00515C9C"/>
    <w:rsid w:val="00516325"/>
    <w:rsid w:val="00516BA7"/>
    <w:rsid w:val="00516D95"/>
    <w:rsid w:val="00516DEC"/>
    <w:rsid w:val="00520F2A"/>
    <w:rsid w:val="00521CB3"/>
    <w:rsid w:val="00521CFD"/>
    <w:rsid w:val="005229D2"/>
    <w:rsid w:val="00523505"/>
    <w:rsid w:val="00524D1D"/>
    <w:rsid w:val="00524DEB"/>
    <w:rsid w:val="00524FC6"/>
    <w:rsid w:val="005270E2"/>
    <w:rsid w:val="00527FE9"/>
    <w:rsid w:val="00530BDE"/>
    <w:rsid w:val="00530F30"/>
    <w:rsid w:val="0053110D"/>
    <w:rsid w:val="00531326"/>
    <w:rsid w:val="00531338"/>
    <w:rsid w:val="00531D6A"/>
    <w:rsid w:val="00532085"/>
    <w:rsid w:val="0053346D"/>
    <w:rsid w:val="005337D0"/>
    <w:rsid w:val="00533827"/>
    <w:rsid w:val="0053386C"/>
    <w:rsid w:val="005338A6"/>
    <w:rsid w:val="0053392B"/>
    <w:rsid w:val="00534449"/>
    <w:rsid w:val="00535FDA"/>
    <w:rsid w:val="00537575"/>
    <w:rsid w:val="00537E58"/>
    <w:rsid w:val="00540686"/>
    <w:rsid w:val="00540A0D"/>
    <w:rsid w:val="00540F86"/>
    <w:rsid w:val="005417FA"/>
    <w:rsid w:val="005418B1"/>
    <w:rsid w:val="00542B6A"/>
    <w:rsid w:val="00543E10"/>
    <w:rsid w:val="0054473D"/>
    <w:rsid w:val="00544840"/>
    <w:rsid w:val="0054517C"/>
    <w:rsid w:val="005473A6"/>
    <w:rsid w:val="005475E0"/>
    <w:rsid w:val="00550111"/>
    <w:rsid w:val="00552489"/>
    <w:rsid w:val="00553030"/>
    <w:rsid w:val="00554025"/>
    <w:rsid w:val="00554C7D"/>
    <w:rsid w:val="00554DAF"/>
    <w:rsid w:val="005560E2"/>
    <w:rsid w:val="00556971"/>
    <w:rsid w:val="00556E7B"/>
    <w:rsid w:val="00560F17"/>
    <w:rsid w:val="00562F9F"/>
    <w:rsid w:val="00563BCC"/>
    <w:rsid w:val="00563DB0"/>
    <w:rsid w:val="0056623D"/>
    <w:rsid w:val="005668DB"/>
    <w:rsid w:val="00567388"/>
    <w:rsid w:val="00567BDD"/>
    <w:rsid w:val="00567D6A"/>
    <w:rsid w:val="005704AC"/>
    <w:rsid w:val="00571300"/>
    <w:rsid w:val="00571A18"/>
    <w:rsid w:val="00571A55"/>
    <w:rsid w:val="005721E9"/>
    <w:rsid w:val="00572743"/>
    <w:rsid w:val="005739EB"/>
    <w:rsid w:val="005758A0"/>
    <w:rsid w:val="005758E1"/>
    <w:rsid w:val="00575D26"/>
    <w:rsid w:val="00576135"/>
    <w:rsid w:val="00576E44"/>
    <w:rsid w:val="00577344"/>
    <w:rsid w:val="00577983"/>
    <w:rsid w:val="00577F2A"/>
    <w:rsid w:val="00580071"/>
    <w:rsid w:val="00580770"/>
    <w:rsid w:val="00580F13"/>
    <w:rsid w:val="005811A8"/>
    <w:rsid w:val="005812FB"/>
    <w:rsid w:val="00581564"/>
    <w:rsid w:val="00581B6F"/>
    <w:rsid w:val="005838B5"/>
    <w:rsid w:val="005872DC"/>
    <w:rsid w:val="00587A36"/>
    <w:rsid w:val="00590001"/>
    <w:rsid w:val="00590D8D"/>
    <w:rsid w:val="0059166D"/>
    <w:rsid w:val="00591789"/>
    <w:rsid w:val="00592F0C"/>
    <w:rsid w:val="005937CB"/>
    <w:rsid w:val="00596325"/>
    <w:rsid w:val="00596554"/>
    <w:rsid w:val="00596C12"/>
    <w:rsid w:val="00597788"/>
    <w:rsid w:val="005A184B"/>
    <w:rsid w:val="005A2540"/>
    <w:rsid w:val="005A3B70"/>
    <w:rsid w:val="005A4042"/>
    <w:rsid w:val="005A62E4"/>
    <w:rsid w:val="005A66AE"/>
    <w:rsid w:val="005A6A5E"/>
    <w:rsid w:val="005A7FC6"/>
    <w:rsid w:val="005B1D4B"/>
    <w:rsid w:val="005B2047"/>
    <w:rsid w:val="005B2436"/>
    <w:rsid w:val="005B24D7"/>
    <w:rsid w:val="005B3A30"/>
    <w:rsid w:val="005B406F"/>
    <w:rsid w:val="005B42CA"/>
    <w:rsid w:val="005B4AA7"/>
    <w:rsid w:val="005B4BE7"/>
    <w:rsid w:val="005B4DE9"/>
    <w:rsid w:val="005B4E1A"/>
    <w:rsid w:val="005B5061"/>
    <w:rsid w:val="005B5752"/>
    <w:rsid w:val="005B635B"/>
    <w:rsid w:val="005B6656"/>
    <w:rsid w:val="005B6755"/>
    <w:rsid w:val="005B7310"/>
    <w:rsid w:val="005B74E8"/>
    <w:rsid w:val="005B7FEA"/>
    <w:rsid w:val="005C0A3E"/>
    <w:rsid w:val="005C0BEA"/>
    <w:rsid w:val="005C0C18"/>
    <w:rsid w:val="005C1085"/>
    <w:rsid w:val="005C1430"/>
    <w:rsid w:val="005C19C0"/>
    <w:rsid w:val="005C21E4"/>
    <w:rsid w:val="005C2264"/>
    <w:rsid w:val="005C3AFC"/>
    <w:rsid w:val="005C4447"/>
    <w:rsid w:val="005C5C7D"/>
    <w:rsid w:val="005C633B"/>
    <w:rsid w:val="005C671F"/>
    <w:rsid w:val="005C79BA"/>
    <w:rsid w:val="005C7D73"/>
    <w:rsid w:val="005D0BA9"/>
    <w:rsid w:val="005D139B"/>
    <w:rsid w:val="005D1D54"/>
    <w:rsid w:val="005D1FA1"/>
    <w:rsid w:val="005D2432"/>
    <w:rsid w:val="005D2761"/>
    <w:rsid w:val="005D2C6E"/>
    <w:rsid w:val="005D3347"/>
    <w:rsid w:val="005D334E"/>
    <w:rsid w:val="005D3854"/>
    <w:rsid w:val="005D388B"/>
    <w:rsid w:val="005D39DB"/>
    <w:rsid w:val="005D3A37"/>
    <w:rsid w:val="005D5445"/>
    <w:rsid w:val="005D66DA"/>
    <w:rsid w:val="005D6841"/>
    <w:rsid w:val="005D6E73"/>
    <w:rsid w:val="005D6E9B"/>
    <w:rsid w:val="005D7EEC"/>
    <w:rsid w:val="005E05DC"/>
    <w:rsid w:val="005E1F23"/>
    <w:rsid w:val="005E23CD"/>
    <w:rsid w:val="005E2C1A"/>
    <w:rsid w:val="005E2D9F"/>
    <w:rsid w:val="005E2DD3"/>
    <w:rsid w:val="005E3875"/>
    <w:rsid w:val="005E4BDB"/>
    <w:rsid w:val="005E60C5"/>
    <w:rsid w:val="005E6987"/>
    <w:rsid w:val="005E7310"/>
    <w:rsid w:val="005F0D50"/>
    <w:rsid w:val="005F10E2"/>
    <w:rsid w:val="005F1CFF"/>
    <w:rsid w:val="005F2645"/>
    <w:rsid w:val="005F343F"/>
    <w:rsid w:val="005F5B4B"/>
    <w:rsid w:val="005F6D93"/>
    <w:rsid w:val="005F7BA2"/>
    <w:rsid w:val="006000B9"/>
    <w:rsid w:val="006022A3"/>
    <w:rsid w:val="006023E1"/>
    <w:rsid w:val="00603074"/>
    <w:rsid w:val="00604056"/>
    <w:rsid w:val="0060436E"/>
    <w:rsid w:val="0060533E"/>
    <w:rsid w:val="0060565A"/>
    <w:rsid w:val="00605857"/>
    <w:rsid w:val="00606EA5"/>
    <w:rsid w:val="0060750B"/>
    <w:rsid w:val="00611B5E"/>
    <w:rsid w:val="00612110"/>
    <w:rsid w:val="00612922"/>
    <w:rsid w:val="00613109"/>
    <w:rsid w:val="0061322C"/>
    <w:rsid w:val="00613DF0"/>
    <w:rsid w:val="006146D5"/>
    <w:rsid w:val="006148B2"/>
    <w:rsid w:val="006149C3"/>
    <w:rsid w:val="0061503A"/>
    <w:rsid w:val="006155F4"/>
    <w:rsid w:val="006162DB"/>
    <w:rsid w:val="00620A4A"/>
    <w:rsid w:val="00620BB0"/>
    <w:rsid w:val="00620C3E"/>
    <w:rsid w:val="006217A7"/>
    <w:rsid w:val="00621F5C"/>
    <w:rsid w:val="00622D63"/>
    <w:rsid w:val="006234F0"/>
    <w:rsid w:val="00624E06"/>
    <w:rsid w:val="00624F14"/>
    <w:rsid w:val="00625263"/>
    <w:rsid w:val="0062573D"/>
    <w:rsid w:val="00625EB3"/>
    <w:rsid w:val="00626421"/>
    <w:rsid w:val="006264CA"/>
    <w:rsid w:val="006269C3"/>
    <w:rsid w:val="00626B5B"/>
    <w:rsid w:val="00627AF9"/>
    <w:rsid w:val="00627E47"/>
    <w:rsid w:val="00631FC8"/>
    <w:rsid w:val="0063271C"/>
    <w:rsid w:val="00632FA1"/>
    <w:rsid w:val="006331E0"/>
    <w:rsid w:val="0063325F"/>
    <w:rsid w:val="00633A7F"/>
    <w:rsid w:val="00634C14"/>
    <w:rsid w:val="00636C7D"/>
    <w:rsid w:val="00637462"/>
    <w:rsid w:val="0063795A"/>
    <w:rsid w:val="0064084C"/>
    <w:rsid w:val="00640C05"/>
    <w:rsid w:val="0064196A"/>
    <w:rsid w:val="00641FEF"/>
    <w:rsid w:val="00642107"/>
    <w:rsid w:val="00642542"/>
    <w:rsid w:val="00642645"/>
    <w:rsid w:val="006434CC"/>
    <w:rsid w:val="00644892"/>
    <w:rsid w:val="00644BCB"/>
    <w:rsid w:val="00645395"/>
    <w:rsid w:val="0064690D"/>
    <w:rsid w:val="00646D13"/>
    <w:rsid w:val="0064707A"/>
    <w:rsid w:val="00647195"/>
    <w:rsid w:val="00647493"/>
    <w:rsid w:val="00647CDB"/>
    <w:rsid w:val="00650094"/>
    <w:rsid w:val="00650281"/>
    <w:rsid w:val="006512AF"/>
    <w:rsid w:val="00651DC0"/>
    <w:rsid w:val="006520CE"/>
    <w:rsid w:val="00653F1E"/>
    <w:rsid w:val="00656298"/>
    <w:rsid w:val="0065674E"/>
    <w:rsid w:val="00657E1E"/>
    <w:rsid w:val="006605CD"/>
    <w:rsid w:val="00660B26"/>
    <w:rsid w:val="00660EF3"/>
    <w:rsid w:val="00662052"/>
    <w:rsid w:val="00662B52"/>
    <w:rsid w:val="006654EA"/>
    <w:rsid w:val="006664B3"/>
    <w:rsid w:val="00666E69"/>
    <w:rsid w:val="006702BA"/>
    <w:rsid w:val="006708CE"/>
    <w:rsid w:val="0067106B"/>
    <w:rsid w:val="0067121B"/>
    <w:rsid w:val="006744A1"/>
    <w:rsid w:val="00674B90"/>
    <w:rsid w:val="00674C06"/>
    <w:rsid w:val="006753B4"/>
    <w:rsid w:val="00676966"/>
    <w:rsid w:val="00676E19"/>
    <w:rsid w:val="00676E38"/>
    <w:rsid w:val="00676FA4"/>
    <w:rsid w:val="00677212"/>
    <w:rsid w:val="00677407"/>
    <w:rsid w:val="00680689"/>
    <w:rsid w:val="00680CFD"/>
    <w:rsid w:val="00681E39"/>
    <w:rsid w:val="00682499"/>
    <w:rsid w:val="00682C84"/>
    <w:rsid w:val="006834D5"/>
    <w:rsid w:val="00686A9C"/>
    <w:rsid w:val="00686B7E"/>
    <w:rsid w:val="00686E2F"/>
    <w:rsid w:val="00690AF6"/>
    <w:rsid w:val="00690E98"/>
    <w:rsid w:val="006915F5"/>
    <w:rsid w:val="00693A1B"/>
    <w:rsid w:val="0069425D"/>
    <w:rsid w:val="00694598"/>
    <w:rsid w:val="006955E3"/>
    <w:rsid w:val="0069592A"/>
    <w:rsid w:val="0069639B"/>
    <w:rsid w:val="006966E9"/>
    <w:rsid w:val="00697524"/>
    <w:rsid w:val="006976B9"/>
    <w:rsid w:val="00697789"/>
    <w:rsid w:val="0069784E"/>
    <w:rsid w:val="006978F2"/>
    <w:rsid w:val="0069797B"/>
    <w:rsid w:val="006979F4"/>
    <w:rsid w:val="006A12EA"/>
    <w:rsid w:val="006A1A83"/>
    <w:rsid w:val="006A29F2"/>
    <w:rsid w:val="006A4397"/>
    <w:rsid w:val="006A4FB9"/>
    <w:rsid w:val="006A517D"/>
    <w:rsid w:val="006A544E"/>
    <w:rsid w:val="006A545E"/>
    <w:rsid w:val="006A5D65"/>
    <w:rsid w:val="006A6D40"/>
    <w:rsid w:val="006A7493"/>
    <w:rsid w:val="006A79A8"/>
    <w:rsid w:val="006A7BCF"/>
    <w:rsid w:val="006B0365"/>
    <w:rsid w:val="006B0B93"/>
    <w:rsid w:val="006B112E"/>
    <w:rsid w:val="006B25E3"/>
    <w:rsid w:val="006B3864"/>
    <w:rsid w:val="006B39F5"/>
    <w:rsid w:val="006B52C4"/>
    <w:rsid w:val="006B5330"/>
    <w:rsid w:val="006B5EC1"/>
    <w:rsid w:val="006B6A0C"/>
    <w:rsid w:val="006B6D2A"/>
    <w:rsid w:val="006B7A17"/>
    <w:rsid w:val="006B7AD0"/>
    <w:rsid w:val="006C050B"/>
    <w:rsid w:val="006C236F"/>
    <w:rsid w:val="006C2A16"/>
    <w:rsid w:val="006C4EEE"/>
    <w:rsid w:val="006C5AD0"/>
    <w:rsid w:val="006C5B87"/>
    <w:rsid w:val="006C5C39"/>
    <w:rsid w:val="006C5E93"/>
    <w:rsid w:val="006C60E1"/>
    <w:rsid w:val="006C64EF"/>
    <w:rsid w:val="006C70B5"/>
    <w:rsid w:val="006C751A"/>
    <w:rsid w:val="006C7E54"/>
    <w:rsid w:val="006D01D8"/>
    <w:rsid w:val="006D0C8C"/>
    <w:rsid w:val="006D0EA2"/>
    <w:rsid w:val="006D0FA8"/>
    <w:rsid w:val="006D15F1"/>
    <w:rsid w:val="006D1C64"/>
    <w:rsid w:val="006D200A"/>
    <w:rsid w:val="006D4BB9"/>
    <w:rsid w:val="006D732F"/>
    <w:rsid w:val="006D7B8D"/>
    <w:rsid w:val="006D7D56"/>
    <w:rsid w:val="006E06BB"/>
    <w:rsid w:val="006E09C3"/>
    <w:rsid w:val="006E1399"/>
    <w:rsid w:val="006E255C"/>
    <w:rsid w:val="006E2573"/>
    <w:rsid w:val="006E2E5D"/>
    <w:rsid w:val="006E55F1"/>
    <w:rsid w:val="006E56C3"/>
    <w:rsid w:val="006E5AC3"/>
    <w:rsid w:val="006E5C17"/>
    <w:rsid w:val="006E63E2"/>
    <w:rsid w:val="006F004A"/>
    <w:rsid w:val="006F1D8A"/>
    <w:rsid w:val="006F4014"/>
    <w:rsid w:val="006F4AAF"/>
    <w:rsid w:val="006F4D80"/>
    <w:rsid w:val="006F5322"/>
    <w:rsid w:val="006F6118"/>
    <w:rsid w:val="006F7C05"/>
    <w:rsid w:val="0070105B"/>
    <w:rsid w:val="007011A4"/>
    <w:rsid w:val="00701651"/>
    <w:rsid w:val="00703936"/>
    <w:rsid w:val="007040B9"/>
    <w:rsid w:val="00704354"/>
    <w:rsid w:val="00704449"/>
    <w:rsid w:val="0070561E"/>
    <w:rsid w:val="007076B0"/>
    <w:rsid w:val="007101CF"/>
    <w:rsid w:val="0071076C"/>
    <w:rsid w:val="0071122D"/>
    <w:rsid w:val="00711241"/>
    <w:rsid w:val="007121C4"/>
    <w:rsid w:val="00714C5D"/>
    <w:rsid w:val="00715EC9"/>
    <w:rsid w:val="00715F39"/>
    <w:rsid w:val="00716C80"/>
    <w:rsid w:val="0071753D"/>
    <w:rsid w:val="00717924"/>
    <w:rsid w:val="00720ADA"/>
    <w:rsid w:val="00720BA8"/>
    <w:rsid w:val="00723F6B"/>
    <w:rsid w:val="00724D8B"/>
    <w:rsid w:val="00725575"/>
    <w:rsid w:val="0072704B"/>
    <w:rsid w:val="00727F2D"/>
    <w:rsid w:val="00730CDE"/>
    <w:rsid w:val="007313C1"/>
    <w:rsid w:val="00731ED0"/>
    <w:rsid w:val="00732887"/>
    <w:rsid w:val="00732913"/>
    <w:rsid w:val="00733A19"/>
    <w:rsid w:val="00733E1F"/>
    <w:rsid w:val="0073450C"/>
    <w:rsid w:val="00734F38"/>
    <w:rsid w:val="00741295"/>
    <w:rsid w:val="0074256B"/>
    <w:rsid w:val="007427CE"/>
    <w:rsid w:val="00742825"/>
    <w:rsid w:val="00742C50"/>
    <w:rsid w:val="00743699"/>
    <w:rsid w:val="00743BB1"/>
    <w:rsid w:val="00744186"/>
    <w:rsid w:val="0074446A"/>
    <w:rsid w:val="007447B0"/>
    <w:rsid w:val="00745536"/>
    <w:rsid w:val="0074555A"/>
    <w:rsid w:val="007456BC"/>
    <w:rsid w:val="007470F5"/>
    <w:rsid w:val="00747F39"/>
    <w:rsid w:val="00750611"/>
    <w:rsid w:val="00750B02"/>
    <w:rsid w:val="007511CB"/>
    <w:rsid w:val="0075139F"/>
    <w:rsid w:val="007514BC"/>
    <w:rsid w:val="00752C5D"/>
    <w:rsid w:val="00753605"/>
    <w:rsid w:val="00753A79"/>
    <w:rsid w:val="00753B5C"/>
    <w:rsid w:val="00755129"/>
    <w:rsid w:val="0075519D"/>
    <w:rsid w:val="007552BE"/>
    <w:rsid w:val="0075666A"/>
    <w:rsid w:val="00756B3C"/>
    <w:rsid w:val="00756CD4"/>
    <w:rsid w:val="007600DB"/>
    <w:rsid w:val="00760BB0"/>
    <w:rsid w:val="00760C86"/>
    <w:rsid w:val="007616DA"/>
    <w:rsid w:val="00761EFC"/>
    <w:rsid w:val="00763C07"/>
    <w:rsid w:val="0076423C"/>
    <w:rsid w:val="00765491"/>
    <w:rsid w:val="007659FA"/>
    <w:rsid w:val="0076632A"/>
    <w:rsid w:val="0076632E"/>
    <w:rsid w:val="0076661E"/>
    <w:rsid w:val="00766C73"/>
    <w:rsid w:val="007671FA"/>
    <w:rsid w:val="00770314"/>
    <w:rsid w:val="00770C68"/>
    <w:rsid w:val="00771A8F"/>
    <w:rsid w:val="00772463"/>
    <w:rsid w:val="00772514"/>
    <w:rsid w:val="0077337C"/>
    <w:rsid w:val="00774045"/>
    <w:rsid w:val="007741A8"/>
    <w:rsid w:val="007747A0"/>
    <w:rsid w:val="00775D8A"/>
    <w:rsid w:val="00776ABF"/>
    <w:rsid w:val="00776B5B"/>
    <w:rsid w:val="00776BF2"/>
    <w:rsid w:val="00776D59"/>
    <w:rsid w:val="007771B1"/>
    <w:rsid w:val="007771EF"/>
    <w:rsid w:val="00777CE7"/>
    <w:rsid w:val="007809D8"/>
    <w:rsid w:val="00781094"/>
    <w:rsid w:val="007810EF"/>
    <w:rsid w:val="007821D8"/>
    <w:rsid w:val="0078449F"/>
    <w:rsid w:val="00785398"/>
    <w:rsid w:val="007854CB"/>
    <w:rsid w:val="00787DEB"/>
    <w:rsid w:val="00787F01"/>
    <w:rsid w:val="007905C4"/>
    <w:rsid w:val="0079086E"/>
    <w:rsid w:val="007909CB"/>
    <w:rsid w:val="007917E2"/>
    <w:rsid w:val="00791DB2"/>
    <w:rsid w:val="007942D3"/>
    <w:rsid w:val="007943EE"/>
    <w:rsid w:val="00794BA8"/>
    <w:rsid w:val="00794C71"/>
    <w:rsid w:val="0079584D"/>
    <w:rsid w:val="00796456"/>
    <w:rsid w:val="0079675C"/>
    <w:rsid w:val="00796BE0"/>
    <w:rsid w:val="007A1A8F"/>
    <w:rsid w:val="007A3197"/>
    <w:rsid w:val="007A3B13"/>
    <w:rsid w:val="007A4281"/>
    <w:rsid w:val="007A4D29"/>
    <w:rsid w:val="007A4D65"/>
    <w:rsid w:val="007A5B7A"/>
    <w:rsid w:val="007A7EF6"/>
    <w:rsid w:val="007B2ED8"/>
    <w:rsid w:val="007B35AF"/>
    <w:rsid w:val="007B3B04"/>
    <w:rsid w:val="007B3D1B"/>
    <w:rsid w:val="007B3E92"/>
    <w:rsid w:val="007B4E62"/>
    <w:rsid w:val="007B5093"/>
    <w:rsid w:val="007B76C6"/>
    <w:rsid w:val="007B79EF"/>
    <w:rsid w:val="007B7B67"/>
    <w:rsid w:val="007C086B"/>
    <w:rsid w:val="007C0F70"/>
    <w:rsid w:val="007C1257"/>
    <w:rsid w:val="007C2253"/>
    <w:rsid w:val="007C26D5"/>
    <w:rsid w:val="007C2AC5"/>
    <w:rsid w:val="007C3A13"/>
    <w:rsid w:val="007C46BA"/>
    <w:rsid w:val="007C4C30"/>
    <w:rsid w:val="007C51B1"/>
    <w:rsid w:val="007C5383"/>
    <w:rsid w:val="007C735E"/>
    <w:rsid w:val="007D01CD"/>
    <w:rsid w:val="007D11F5"/>
    <w:rsid w:val="007D2E93"/>
    <w:rsid w:val="007D3FF0"/>
    <w:rsid w:val="007D47B3"/>
    <w:rsid w:val="007D5480"/>
    <w:rsid w:val="007D563D"/>
    <w:rsid w:val="007D5BB5"/>
    <w:rsid w:val="007D5C56"/>
    <w:rsid w:val="007D6F54"/>
    <w:rsid w:val="007D7313"/>
    <w:rsid w:val="007E011D"/>
    <w:rsid w:val="007E110E"/>
    <w:rsid w:val="007E1D1E"/>
    <w:rsid w:val="007E22F8"/>
    <w:rsid w:val="007E260C"/>
    <w:rsid w:val="007E318E"/>
    <w:rsid w:val="007E5590"/>
    <w:rsid w:val="007E6DAD"/>
    <w:rsid w:val="007E7C5C"/>
    <w:rsid w:val="007F02B5"/>
    <w:rsid w:val="007F2002"/>
    <w:rsid w:val="007F21D1"/>
    <w:rsid w:val="007F2D60"/>
    <w:rsid w:val="007F37E2"/>
    <w:rsid w:val="007F42E0"/>
    <w:rsid w:val="007F4655"/>
    <w:rsid w:val="007F483A"/>
    <w:rsid w:val="007F4963"/>
    <w:rsid w:val="007F49F8"/>
    <w:rsid w:val="007F53F7"/>
    <w:rsid w:val="007F5514"/>
    <w:rsid w:val="007F5979"/>
    <w:rsid w:val="007F612B"/>
    <w:rsid w:val="007F681B"/>
    <w:rsid w:val="007F6DD6"/>
    <w:rsid w:val="007F703E"/>
    <w:rsid w:val="007F70A4"/>
    <w:rsid w:val="007F746B"/>
    <w:rsid w:val="008016D7"/>
    <w:rsid w:val="00801C88"/>
    <w:rsid w:val="00801D61"/>
    <w:rsid w:val="00801E28"/>
    <w:rsid w:val="008020E7"/>
    <w:rsid w:val="0080288E"/>
    <w:rsid w:val="00802CAF"/>
    <w:rsid w:val="0080317B"/>
    <w:rsid w:val="00803C8A"/>
    <w:rsid w:val="00805155"/>
    <w:rsid w:val="00805AD9"/>
    <w:rsid w:val="00805F82"/>
    <w:rsid w:val="00806BF5"/>
    <w:rsid w:val="00807715"/>
    <w:rsid w:val="00811676"/>
    <w:rsid w:val="00811FA7"/>
    <w:rsid w:val="008123E2"/>
    <w:rsid w:val="00812556"/>
    <w:rsid w:val="00815B12"/>
    <w:rsid w:val="00815D3C"/>
    <w:rsid w:val="00817E4B"/>
    <w:rsid w:val="00820240"/>
    <w:rsid w:val="0082206D"/>
    <w:rsid w:val="0082214F"/>
    <w:rsid w:val="00822307"/>
    <w:rsid w:val="00823789"/>
    <w:rsid w:val="00825987"/>
    <w:rsid w:val="00825A94"/>
    <w:rsid w:val="008261B6"/>
    <w:rsid w:val="008278C1"/>
    <w:rsid w:val="00827BFA"/>
    <w:rsid w:val="00830137"/>
    <w:rsid w:val="00830BEA"/>
    <w:rsid w:val="00830EF7"/>
    <w:rsid w:val="00831FFD"/>
    <w:rsid w:val="00832084"/>
    <w:rsid w:val="0083213D"/>
    <w:rsid w:val="00832170"/>
    <w:rsid w:val="008326F6"/>
    <w:rsid w:val="00833252"/>
    <w:rsid w:val="0083382A"/>
    <w:rsid w:val="00833D52"/>
    <w:rsid w:val="00834802"/>
    <w:rsid w:val="008351F7"/>
    <w:rsid w:val="008355FD"/>
    <w:rsid w:val="0083600D"/>
    <w:rsid w:val="0083762A"/>
    <w:rsid w:val="00841360"/>
    <w:rsid w:val="00841499"/>
    <w:rsid w:val="0084276A"/>
    <w:rsid w:val="00843819"/>
    <w:rsid w:val="00844614"/>
    <w:rsid w:val="008459AE"/>
    <w:rsid w:val="0084741C"/>
    <w:rsid w:val="00847D2A"/>
    <w:rsid w:val="0085094B"/>
    <w:rsid w:val="00852154"/>
    <w:rsid w:val="00853887"/>
    <w:rsid w:val="00854947"/>
    <w:rsid w:val="00854CDD"/>
    <w:rsid w:val="00855448"/>
    <w:rsid w:val="00855663"/>
    <w:rsid w:val="0085652C"/>
    <w:rsid w:val="00856AB8"/>
    <w:rsid w:val="00856AE6"/>
    <w:rsid w:val="00857041"/>
    <w:rsid w:val="00857E43"/>
    <w:rsid w:val="008610C4"/>
    <w:rsid w:val="00862EDF"/>
    <w:rsid w:val="008649F0"/>
    <w:rsid w:val="00865195"/>
    <w:rsid w:val="00865886"/>
    <w:rsid w:val="00866261"/>
    <w:rsid w:val="00866899"/>
    <w:rsid w:val="0086705C"/>
    <w:rsid w:val="0086769A"/>
    <w:rsid w:val="00871270"/>
    <w:rsid w:val="0087366B"/>
    <w:rsid w:val="00874605"/>
    <w:rsid w:val="0087679C"/>
    <w:rsid w:val="00876B76"/>
    <w:rsid w:val="00880BAD"/>
    <w:rsid w:val="00880D6B"/>
    <w:rsid w:val="00881435"/>
    <w:rsid w:val="00881A48"/>
    <w:rsid w:val="00881F75"/>
    <w:rsid w:val="0088232A"/>
    <w:rsid w:val="0088256E"/>
    <w:rsid w:val="008826B9"/>
    <w:rsid w:val="0088298A"/>
    <w:rsid w:val="00882B79"/>
    <w:rsid w:val="00883FC0"/>
    <w:rsid w:val="00885A4C"/>
    <w:rsid w:val="00886348"/>
    <w:rsid w:val="00886F88"/>
    <w:rsid w:val="00887035"/>
    <w:rsid w:val="008917B3"/>
    <w:rsid w:val="0089293E"/>
    <w:rsid w:val="00892AB6"/>
    <w:rsid w:val="00893903"/>
    <w:rsid w:val="008939EE"/>
    <w:rsid w:val="00893D90"/>
    <w:rsid w:val="00894140"/>
    <w:rsid w:val="008948FE"/>
    <w:rsid w:val="00894E21"/>
    <w:rsid w:val="00895CAD"/>
    <w:rsid w:val="0089708A"/>
    <w:rsid w:val="008979BF"/>
    <w:rsid w:val="008A1AFC"/>
    <w:rsid w:val="008A1F8E"/>
    <w:rsid w:val="008A272E"/>
    <w:rsid w:val="008A2862"/>
    <w:rsid w:val="008A2EB8"/>
    <w:rsid w:val="008A32D7"/>
    <w:rsid w:val="008A33DF"/>
    <w:rsid w:val="008A46B7"/>
    <w:rsid w:val="008A5921"/>
    <w:rsid w:val="008A6C7D"/>
    <w:rsid w:val="008A6E11"/>
    <w:rsid w:val="008A6F3D"/>
    <w:rsid w:val="008B0532"/>
    <w:rsid w:val="008B19D4"/>
    <w:rsid w:val="008B2068"/>
    <w:rsid w:val="008B2545"/>
    <w:rsid w:val="008B5206"/>
    <w:rsid w:val="008B5585"/>
    <w:rsid w:val="008B60BD"/>
    <w:rsid w:val="008B665D"/>
    <w:rsid w:val="008B6906"/>
    <w:rsid w:val="008B6FE5"/>
    <w:rsid w:val="008B75D0"/>
    <w:rsid w:val="008B7A55"/>
    <w:rsid w:val="008C0294"/>
    <w:rsid w:val="008C03B0"/>
    <w:rsid w:val="008C05F7"/>
    <w:rsid w:val="008C088C"/>
    <w:rsid w:val="008C0A57"/>
    <w:rsid w:val="008C0E7D"/>
    <w:rsid w:val="008C20FD"/>
    <w:rsid w:val="008C2F30"/>
    <w:rsid w:val="008C5515"/>
    <w:rsid w:val="008C6257"/>
    <w:rsid w:val="008C64B1"/>
    <w:rsid w:val="008C6535"/>
    <w:rsid w:val="008C6AC5"/>
    <w:rsid w:val="008C7698"/>
    <w:rsid w:val="008C7DD2"/>
    <w:rsid w:val="008D0133"/>
    <w:rsid w:val="008D0378"/>
    <w:rsid w:val="008D0645"/>
    <w:rsid w:val="008D4D6A"/>
    <w:rsid w:val="008D5724"/>
    <w:rsid w:val="008D6683"/>
    <w:rsid w:val="008D6B85"/>
    <w:rsid w:val="008D6EFB"/>
    <w:rsid w:val="008D762A"/>
    <w:rsid w:val="008D7A86"/>
    <w:rsid w:val="008E0514"/>
    <w:rsid w:val="008E198E"/>
    <w:rsid w:val="008E285A"/>
    <w:rsid w:val="008E2B0D"/>
    <w:rsid w:val="008E2C28"/>
    <w:rsid w:val="008E3754"/>
    <w:rsid w:val="008E3C2C"/>
    <w:rsid w:val="008E455F"/>
    <w:rsid w:val="008E5049"/>
    <w:rsid w:val="008E5D58"/>
    <w:rsid w:val="008E65BB"/>
    <w:rsid w:val="008E6A93"/>
    <w:rsid w:val="008E730E"/>
    <w:rsid w:val="008E7FD0"/>
    <w:rsid w:val="008F029E"/>
    <w:rsid w:val="008F04B0"/>
    <w:rsid w:val="008F36B7"/>
    <w:rsid w:val="008F39C8"/>
    <w:rsid w:val="008F3EC9"/>
    <w:rsid w:val="008F4D1A"/>
    <w:rsid w:val="008F4DFE"/>
    <w:rsid w:val="008F5252"/>
    <w:rsid w:val="008F57C6"/>
    <w:rsid w:val="008F5E32"/>
    <w:rsid w:val="008F6186"/>
    <w:rsid w:val="008F622B"/>
    <w:rsid w:val="008F72E1"/>
    <w:rsid w:val="00900BB4"/>
    <w:rsid w:val="0090151B"/>
    <w:rsid w:val="00901EDF"/>
    <w:rsid w:val="00902014"/>
    <w:rsid w:val="0090285D"/>
    <w:rsid w:val="009029BA"/>
    <w:rsid w:val="009032F7"/>
    <w:rsid w:val="009034F8"/>
    <w:rsid w:val="009038B7"/>
    <w:rsid w:val="00903942"/>
    <w:rsid w:val="00903CDB"/>
    <w:rsid w:val="00904BF3"/>
    <w:rsid w:val="00904FE3"/>
    <w:rsid w:val="009051C2"/>
    <w:rsid w:val="00906041"/>
    <w:rsid w:val="00906269"/>
    <w:rsid w:val="00906E35"/>
    <w:rsid w:val="00907931"/>
    <w:rsid w:val="00907FC5"/>
    <w:rsid w:val="0091003C"/>
    <w:rsid w:val="00910924"/>
    <w:rsid w:val="009109CD"/>
    <w:rsid w:val="0091134E"/>
    <w:rsid w:val="009119DF"/>
    <w:rsid w:val="00912B9E"/>
    <w:rsid w:val="009130C8"/>
    <w:rsid w:val="0091371A"/>
    <w:rsid w:val="009138E2"/>
    <w:rsid w:val="009140C0"/>
    <w:rsid w:val="009141B7"/>
    <w:rsid w:val="00915FC7"/>
    <w:rsid w:val="00917DD7"/>
    <w:rsid w:val="00920F95"/>
    <w:rsid w:val="0092158E"/>
    <w:rsid w:val="00922558"/>
    <w:rsid w:val="00922B1F"/>
    <w:rsid w:val="009232CB"/>
    <w:rsid w:val="009248E5"/>
    <w:rsid w:val="00924AF9"/>
    <w:rsid w:val="00925757"/>
    <w:rsid w:val="009273F0"/>
    <w:rsid w:val="00931101"/>
    <w:rsid w:val="0093181E"/>
    <w:rsid w:val="0093189D"/>
    <w:rsid w:val="009318AC"/>
    <w:rsid w:val="009322E7"/>
    <w:rsid w:val="009324B6"/>
    <w:rsid w:val="0093298B"/>
    <w:rsid w:val="009338A3"/>
    <w:rsid w:val="00933CBA"/>
    <w:rsid w:val="00933D48"/>
    <w:rsid w:val="00933D4B"/>
    <w:rsid w:val="00935322"/>
    <w:rsid w:val="009368E8"/>
    <w:rsid w:val="00936B0A"/>
    <w:rsid w:val="00936D72"/>
    <w:rsid w:val="00940AC7"/>
    <w:rsid w:val="00940D74"/>
    <w:rsid w:val="00941959"/>
    <w:rsid w:val="009419D8"/>
    <w:rsid w:val="00941B1F"/>
    <w:rsid w:val="00942E17"/>
    <w:rsid w:val="009437DA"/>
    <w:rsid w:val="00943978"/>
    <w:rsid w:val="00944EB4"/>
    <w:rsid w:val="009459B8"/>
    <w:rsid w:val="00946C69"/>
    <w:rsid w:val="00946FC9"/>
    <w:rsid w:val="009472E8"/>
    <w:rsid w:val="009474B5"/>
    <w:rsid w:val="0094787C"/>
    <w:rsid w:val="00950435"/>
    <w:rsid w:val="00950760"/>
    <w:rsid w:val="00950884"/>
    <w:rsid w:val="00950F5A"/>
    <w:rsid w:val="009516EC"/>
    <w:rsid w:val="009520D0"/>
    <w:rsid w:val="009527B2"/>
    <w:rsid w:val="00954489"/>
    <w:rsid w:val="009545F9"/>
    <w:rsid w:val="0095639E"/>
    <w:rsid w:val="00956626"/>
    <w:rsid w:val="0095672F"/>
    <w:rsid w:val="0095694F"/>
    <w:rsid w:val="00957DF7"/>
    <w:rsid w:val="009602CB"/>
    <w:rsid w:val="0096137B"/>
    <w:rsid w:val="00961C45"/>
    <w:rsid w:val="00961EC3"/>
    <w:rsid w:val="00966118"/>
    <w:rsid w:val="009665A0"/>
    <w:rsid w:val="00970393"/>
    <w:rsid w:val="009706D9"/>
    <w:rsid w:val="00970A37"/>
    <w:rsid w:val="009712C2"/>
    <w:rsid w:val="0097333D"/>
    <w:rsid w:val="009742E6"/>
    <w:rsid w:val="00974B14"/>
    <w:rsid w:val="00975C85"/>
    <w:rsid w:val="00975E7E"/>
    <w:rsid w:val="00976223"/>
    <w:rsid w:val="0097740F"/>
    <w:rsid w:val="00977CA7"/>
    <w:rsid w:val="00980156"/>
    <w:rsid w:val="00980A10"/>
    <w:rsid w:val="00980FB4"/>
    <w:rsid w:val="0098299A"/>
    <w:rsid w:val="00982AAF"/>
    <w:rsid w:val="00982CC8"/>
    <w:rsid w:val="009831FD"/>
    <w:rsid w:val="0098326C"/>
    <w:rsid w:val="009834CC"/>
    <w:rsid w:val="009835F9"/>
    <w:rsid w:val="009837ED"/>
    <w:rsid w:val="0098381B"/>
    <w:rsid w:val="00983B01"/>
    <w:rsid w:val="00983D77"/>
    <w:rsid w:val="009840DD"/>
    <w:rsid w:val="0098522C"/>
    <w:rsid w:val="00985470"/>
    <w:rsid w:val="00986866"/>
    <w:rsid w:val="009870FD"/>
    <w:rsid w:val="00987C90"/>
    <w:rsid w:val="00990B42"/>
    <w:rsid w:val="00992A99"/>
    <w:rsid w:val="00992CB9"/>
    <w:rsid w:val="00993F7C"/>
    <w:rsid w:val="00995234"/>
    <w:rsid w:val="0099526C"/>
    <w:rsid w:val="009957BD"/>
    <w:rsid w:val="0099594E"/>
    <w:rsid w:val="00995B09"/>
    <w:rsid w:val="0099643A"/>
    <w:rsid w:val="00996686"/>
    <w:rsid w:val="009966E1"/>
    <w:rsid w:val="00997D58"/>
    <w:rsid w:val="009A01DC"/>
    <w:rsid w:val="009A08E6"/>
    <w:rsid w:val="009A2286"/>
    <w:rsid w:val="009A25FB"/>
    <w:rsid w:val="009A2F15"/>
    <w:rsid w:val="009A342B"/>
    <w:rsid w:val="009A3CC5"/>
    <w:rsid w:val="009A5042"/>
    <w:rsid w:val="009A6479"/>
    <w:rsid w:val="009A76E0"/>
    <w:rsid w:val="009A7D06"/>
    <w:rsid w:val="009A7EBC"/>
    <w:rsid w:val="009A7FD6"/>
    <w:rsid w:val="009B230F"/>
    <w:rsid w:val="009B28A2"/>
    <w:rsid w:val="009B31A4"/>
    <w:rsid w:val="009B35F9"/>
    <w:rsid w:val="009B3D57"/>
    <w:rsid w:val="009B4826"/>
    <w:rsid w:val="009B4D59"/>
    <w:rsid w:val="009B54FE"/>
    <w:rsid w:val="009B55B8"/>
    <w:rsid w:val="009B5E41"/>
    <w:rsid w:val="009B665A"/>
    <w:rsid w:val="009B6B84"/>
    <w:rsid w:val="009B7157"/>
    <w:rsid w:val="009C0EE9"/>
    <w:rsid w:val="009C14C6"/>
    <w:rsid w:val="009C3087"/>
    <w:rsid w:val="009C32C6"/>
    <w:rsid w:val="009C3A22"/>
    <w:rsid w:val="009C4545"/>
    <w:rsid w:val="009C473E"/>
    <w:rsid w:val="009C4E5E"/>
    <w:rsid w:val="009C5077"/>
    <w:rsid w:val="009C60CB"/>
    <w:rsid w:val="009C6C65"/>
    <w:rsid w:val="009D0B98"/>
    <w:rsid w:val="009D19C6"/>
    <w:rsid w:val="009D1C3F"/>
    <w:rsid w:val="009D382F"/>
    <w:rsid w:val="009D391E"/>
    <w:rsid w:val="009D4CB2"/>
    <w:rsid w:val="009D4E0D"/>
    <w:rsid w:val="009D578A"/>
    <w:rsid w:val="009D58FD"/>
    <w:rsid w:val="009D5D07"/>
    <w:rsid w:val="009D5D40"/>
    <w:rsid w:val="009D69A5"/>
    <w:rsid w:val="009D6ACF"/>
    <w:rsid w:val="009E078A"/>
    <w:rsid w:val="009E0F53"/>
    <w:rsid w:val="009E1334"/>
    <w:rsid w:val="009E26AF"/>
    <w:rsid w:val="009E29FD"/>
    <w:rsid w:val="009E3600"/>
    <w:rsid w:val="009E48A7"/>
    <w:rsid w:val="009E4DDE"/>
    <w:rsid w:val="009E69C3"/>
    <w:rsid w:val="009E6C4F"/>
    <w:rsid w:val="009E7460"/>
    <w:rsid w:val="009F0D16"/>
    <w:rsid w:val="009F0EC3"/>
    <w:rsid w:val="009F17A8"/>
    <w:rsid w:val="009F1B24"/>
    <w:rsid w:val="009F1F85"/>
    <w:rsid w:val="009F2354"/>
    <w:rsid w:val="009F2B62"/>
    <w:rsid w:val="009F2E8C"/>
    <w:rsid w:val="009F302D"/>
    <w:rsid w:val="009F4046"/>
    <w:rsid w:val="009F4548"/>
    <w:rsid w:val="009F48FB"/>
    <w:rsid w:val="009F4C92"/>
    <w:rsid w:val="009F6676"/>
    <w:rsid w:val="009F6F93"/>
    <w:rsid w:val="009F746C"/>
    <w:rsid w:val="00A01B49"/>
    <w:rsid w:val="00A023A6"/>
    <w:rsid w:val="00A02562"/>
    <w:rsid w:val="00A02CEE"/>
    <w:rsid w:val="00A032E8"/>
    <w:rsid w:val="00A036F1"/>
    <w:rsid w:val="00A040F6"/>
    <w:rsid w:val="00A053D4"/>
    <w:rsid w:val="00A06000"/>
    <w:rsid w:val="00A062EA"/>
    <w:rsid w:val="00A062FC"/>
    <w:rsid w:val="00A0691E"/>
    <w:rsid w:val="00A06998"/>
    <w:rsid w:val="00A06F1F"/>
    <w:rsid w:val="00A10D6F"/>
    <w:rsid w:val="00A114CB"/>
    <w:rsid w:val="00A11E9A"/>
    <w:rsid w:val="00A125CE"/>
    <w:rsid w:val="00A12A2C"/>
    <w:rsid w:val="00A12A6D"/>
    <w:rsid w:val="00A13B8D"/>
    <w:rsid w:val="00A14446"/>
    <w:rsid w:val="00A14C42"/>
    <w:rsid w:val="00A156AC"/>
    <w:rsid w:val="00A15CDF"/>
    <w:rsid w:val="00A160A9"/>
    <w:rsid w:val="00A1774D"/>
    <w:rsid w:val="00A179B3"/>
    <w:rsid w:val="00A2104F"/>
    <w:rsid w:val="00A21059"/>
    <w:rsid w:val="00A21570"/>
    <w:rsid w:val="00A25048"/>
    <w:rsid w:val="00A252BF"/>
    <w:rsid w:val="00A2539D"/>
    <w:rsid w:val="00A25707"/>
    <w:rsid w:val="00A26C70"/>
    <w:rsid w:val="00A27742"/>
    <w:rsid w:val="00A30703"/>
    <w:rsid w:val="00A31710"/>
    <w:rsid w:val="00A32315"/>
    <w:rsid w:val="00A32C42"/>
    <w:rsid w:val="00A338D3"/>
    <w:rsid w:val="00A362EA"/>
    <w:rsid w:val="00A3709F"/>
    <w:rsid w:val="00A3767D"/>
    <w:rsid w:val="00A376FE"/>
    <w:rsid w:val="00A4007A"/>
    <w:rsid w:val="00A40F1F"/>
    <w:rsid w:val="00A42513"/>
    <w:rsid w:val="00A42570"/>
    <w:rsid w:val="00A426E3"/>
    <w:rsid w:val="00A452F9"/>
    <w:rsid w:val="00A454BB"/>
    <w:rsid w:val="00A47BA0"/>
    <w:rsid w:val="00A5000D"/>
    <w:rsid w:val="00A51AE5"/>
    <w:rsid w:val="00A51DC4"/>
    <w:rsid w:val="00A52A75"/>
    <w:rsid w:val="00A52D03"/>
    <w:rsid w:val="00A52E67"/>
    <w:rsid w:val="00A5378F"/>
    <w:rsid w:val="00A53B14"/>
    <w:rsid w:val="00A54BA4"/>
    <w:rsid w:val="00A5533A"/>
    <w:rsid w:val="00A5547A"/>
    <w:rsid w:val="00A5547C"/>
    <w:rsid w:val="00A5588E"/>
    <w:rsid w:val="00A56814"/>
    <w:rsid w:val="00A57919"/>
    <w:rsid w:val="00A6069C"/>
    <w:rsid w:val="00A60BAC"/>
    <w:rsid w:val="00A60E95"/>
    <w:rsid w:val="00A60FEF"/>
    <w:rsid w:val="00A62456"/>
    <w:rsid w:val="00A65B4C"/>
    <w:rsid w:val="00A65D10"/>
    <w:rsid w:val="00A67477"/>
    <w:rsid w:val="00A67A1D"/>
    <w:rsid w:val="00A67ACA"/>
    <w:rsid w:val="00A67F9B"/>
    <w:rsid w:val="00A70C21"/>
    <w:rsid w:val="00A72338"/>
    <w:rsid w:val="00A726A1"/>
    <w:rsid w:val="00A72BBF"/>
    <w:rsid w:val="00A72F40"/>
    <w:rsid w:val="00A73054"/>
    <w:rsid w:val="00A73278"/>
    <w:rsid w:val="00A766F2"/>
    <w:rsid w:val="00A76C03"/>
    <w:rsid w:val="00A779F1"/>
    <w:rsid w:val="00A80F35"/>
    <w:rsid w:val="00A8230E"/>
    <w:rsid w:val="00A83873"/>
    <w:rsid w:val="00A84098"/>
    <w:rsid w:val="00A845BF"/>
    <w:rsid w:val="00A8483D"/>
    <w:rsid w:val="00A85B00"/>
    <w:rsid w:val="00A8605F"/>
    <w:rsid w:val="00A86EF9"/>
    <w:rsid w:val="00A87A05"/>
    <w:rsid w:val="00A9031E"/>
    <w:rsid w:val="00A909A8"/>
    <w:rsid w:val="00A910CF"/>
    <w:rsid w:val="00A91BC5"/>
    <w:rsid w:val="00A93C94"/>
    <w:rsid w:val="00A959C2"/>
    <w:rsid w:val="00A95CCE"/>
    <w:rsid w:val="00A95D55"/>
    <w:rsid w:val="00A96C73"/>
    <w:rsid w:val="00A97373"/>
    <w:rsid w:val="00AA07EA"/>
    <w:rsid w:val="00AA13CC"/>
    <w:rsid w:val="00AA22D8"/>
    <w:rsid w:val="00AA2C10"/>
    <w:rsid w:val="00AA3096"/>
    <w:rsid w:val="00AA46AF"/>
    <w:rsid w:val="00AA492A"/>
    <w:rsid w:val="00AA5556"/>
    <w:rsid w:val="00AA6185"/>
    <w:rsid w:val="00AA6C94"/>
    <w:rsid w:val="00AA7394"/>
    <w:rsid w:val="00AA763E"/>
    <w:rsid w:val="00AA7E4A"/>
    <w:rsid w:val="00AB1090"/>
    <w:rsid w:val="00AB1A7C"/>
    <w:rsid w:val="00AB35C3"/>
    <w:rsid w:val="00AB3DA0"/>
    <w:rsid w:val="00AB3F2D"/>
    <w:rsid w:val="00AB4A6B"/>
    <w:rsid w:val="00AB4BE2"/>
    <w:rsid w:val="00AB4DF0"/>
    <w:rsid w:val="00AB55F5"/>
    <w:rsid w:val="00AB5777"/>
    <w:rsid w:val="00AB6550"/>
    <w:rsid w:val="00AB6A99"/>
    <w:rsid w:val="00AB778C"/>
    <w:rsid w:val="00AC0667"/>
    <w:rsid w:val="00AC14D9"/>
    <w:rsid w:val="00AC15E2"/>
    <w:rsid w:val="00AC1D81"/>
    <w:rsid w:val="00AC2E28"/>
    <w:rsid w:val="00AC5819"/>
    <w:rsid w:val="00AC5A24"/>
    <w:rsid w:val="00AC73D4"/>
    <w:rsid w:val="00AD08D0"/>
    <w:rsid w:val="00AD0A59"/>
    <w:rsid w:val="00AD11B8"/>
    <w:rsid w:val="00AD1390"/>
    <w:rsid w:val="00AD4141"/>
    <w:rsid w:val="00AD4D9F"/>
    <w:rsid w:val="00AD5072"/>
    <w:rsid w:val="00AD58D4"/>
    <w:rsid w:val="00AD7AF5"/>
    <w:rsid w:val="00AE0137"/>
    <w:rsid w:val="00AE16A5"/>
    <w:rsid w:val="00AE16FE"/>
    <w:rsid w:val="00AE19D9"/>
    <w:rsid w:val="00AE23F8"/>
    <w:rsid w:val="00AE27B1"/>
    <w:rsid w:val="00AE2AC9"/>
    <w:rsid w:val="00AE3C3E"/>
    <w:rsid w:val="00AE4253"/>
    <w:rsid w:val="00AE5527"/>
    <w:rsid w:val="00AE58E2"/>
    <w:rsid w:val="00AE6032"/>
    <w:rsid w:val="00AE70D2"/>
    <w:rsid w:val="00AF0391"/>
    <w:rsid w:val="00AF0D39"/>
    <w:rsid w:val="00AF0FF0"/>
    <w:rsid w:val="00AF38C4"/>
    <w:rsid w:val="00AF3ED0"/>
    <w:rsid w:val="00AF5025"/>
    <w:rsid w:val="00AF5985"/>
    <w:rsid w:val="00AF6B9D"/>
    <w:rsid w:val="00AF7618"/>
    <w:rsid w:val="00AF77C6"/>
    <w:rsid w:val="00AF77F9"/>
    <w:rsid w:val="00AF797F"/>
    <w:rsid w:val="00AF7DDB"/>
    <w:rsid w:val="00B005CA"/>
    <w:rsid w:val="00B022D9"/>
    <w:rsid w:val="00B02731"/>
    <w:rsid w:val="00B03A3A"/>
    <w:rsid w:val="00B04A0A"/>
    <w:rsid w:val="00B04DEA"/>
    <w:rsid w:val="00B05052"/>
    <w:rsid w:val="00B063A9"/>
    <w:rsid w:val="00B066EC"/>
    <w:rsid w:val="00B06DB7"/>
    <w:rsid w:val="00B07034"/>
    <w:rsid w:val="00B07B55"/>
    <w:rsid w:val="00B1286B"/>
    <w:rsid w:val="00B12916"/>
    <w:rsid w:val="00B129A9"/>
    <w:rsid w:val="00B13DD8"/>
    <w:rsid w:val="00B13E68"/>
    <w:rsid w:val="00B144CA"/>
    <w:rsid w:val="00B14DB2"/>
    <w:rsid w:val="00B1596F"/>
    <w:rsid w:val="00B15A36"/>
    <w:rsid w:val="00B16322"/>
    <w:rsid w:val="00B1641C"/>
    <w:rsid w:val="00B1726A"/>
    <w:rsid w:val="00B17A1D"/>
    <w:rsid w:val="00B20884"/>
    <w:rsid w:val="00B20995"/>
    <w:rsid w:val="00B20C89"/>
    <w:rsid w:val="00B213EA"/>
    <w:rsid w:val="00B21921"/>
    <w:rsid w:val="00B220AA"/>
    <w:rsid w:val="00B22722"/>
    <w:rsid w:val="00B22F83"/>
    <w:rsid w:val="00B23F16"/>
    <w:rsid w:val="00B24243"/>
    <w:rsid w:val="00B24AC9"/>
    <w:rsid w:val="00B2583D"/>
    <w:rsid w:val="00B25877"/>
    <w:rsid w:val="00B263E4"/>
    <w:rsid w:val="00B26978"/>
    <w:rsid w:val="00B27CB9"/>
    <w:rsid w:val="00B319E0"/>
    <w:rsid w:val="00B31D27"/>
    <w:rsid w:val="00B359EC"/>
    <w:rsid w:val="00B35A24"/>
    <w:rsid w:val="00B35FD8"/>
    <w:rsid w:val="00B3603D"/>
    <w:rsid w:val="00B36720"/>
    <w:rsid w:val="00B36DFB"/>
    <w:rsid w:val="00B36F23"/>
    <w:rsid w:val="00B36FBD"/>
    <w:rsid w:val="00B37C9C"/>
    <w:rsid w:val="00B4098B"/>
    <w:rsid w:val="00B40D30"/>
    <w:rsid w:val="00B42466"/>
    <w:rsid w:val="00B434E5"/>
    <w:rsid w:val="00B4487D"/>
    <w:rsid w:val="00B453F6"/>
    <w:rsid w:val="00B46207"/>
    <w:rsid w:val="00B46D1D"/>
    <w:rsid w:val="00B47FC4"/>
    <w:rsid w:val="00B503C9"/>
    <w:rsid w:val="00B50ABC"/>
    <w:rsid w:val="00B50AD5"/>
    <w:rsid w:val="00B52AD0"/>
    <w:rsid w:val="00B53B09"/>
    <w:rsid w:val="00B540E6"/>
    <w:rsid w:val="00B54CD5"/>
    <w:rsid w:val="00B555B3"/>
    <w:rsid w:val="00B56248"/>
    <w:rsid w:val="00B5631E"/>
    <w:rsid w:val="00B56BEA"/>
    <w:rsid w:val="00B56D23"/>
    <w:rsid w:val="00B57141"/>
    <w:rsid w:val="00B5773D"/>
    <w:rsid w:val="00B57FD5"/>
    <w:rsid w:val="00B63A67"/>
    <w:rsid w:val="00B66235"/>
    <w:rsid w:val="00B66BCC"/>
    <w:rsid w:val="00B66EC9"/>
    <w:rsid w:val="00B67AA3"/>
    <w:rsid w:val="00B7072C"/>
    <w:rsid w:val="00B70BC7"/>
    <w:rsid w:val="00B70C03"/>
    <w:rsid w:val="00B72462"/>
    <w:rsid w:val="00B730AD"/>
    <w:rsid w:val="00B73872"/>
    <w:rsid w:val="00B7387B"/>
    <w:rsid w:val="00B75414"/>
    <w:rsid w:val="00B756DC"/>
    <w:rsid w:val="00B763F7"/>
    <w:rsid w:val="00B771FB"/>
    <w:rsid w:val="00B77366"/>
    <w:rsid w:val="00B7738E"/>
    <w:rsid w:val="00B810EB"/>
    <w:rsid w:val="00B81179"/>
    <w:rsid w:val="00B8242B"/>
    <w:rsid w:val="00B82492"/>
    <w:rsid w:val="00B84EE5"/>
    <w:rsid w:val="00B85F68"/>
    <w:rsid w:val="00B87DEB"/>
    <w:rsid w:val="00B90178"/>
    <w:rsid w:val="00B90733"/>
    <w:rsid w:val="00B90881"/>
    <w:rsid w:val="00B90A31"/>
    <w:rsid w:val="00B919C6"/>
    <w:rsid w:val="00B92CA7"/>
    <w:rsid w:val="00B93330"/>
    <w:rsid w:val="00B94D20"/>
    <w:rsid w:val="00B95BF0"/>
    <w:rsid w:val="00B96D7E"/>
    <w:rsid w:val="00B971E9"/>
    <w:rsid w:val="00B97E7C"/>
    <w:rsid w:val="00BA12D2"/>
    <w:rsid w:val="00BA13E4"/>
    <w:rsid w:val="00BA1DBB"/>
    <w:rsid w:val="00BA250E"/>
    <w:rsid w:val="00BA3964"/>
    <w:rsid w:val="00BA3998"/>
    <w:rsid w:val="00BA3A35"/>
    <w:rsid w:val="00BA3D8D"/>
    <w:rsid w:val="00BA56D6"/>
    <w:rsid w:val="00BA5B76"/>
    <w:rsid w:val="00BA5F6E"/>
    <w:rsid w:val="00BA6872"/>
    <w:rsid w:val="00BA6B47"/>
    <w:rsid w:val="00BA71DB"/>
    <w:rsid w:val="00BB0F2E"/>
    <w:rsid w:val="00BB1699"/>
    <w:rsid w:val="00BB199B"/>
    <w:rsid w:val="00BB299A"/>
    <w:rsid w:val="00BB2CD3"/>
    <w:rsid w:val="00BB2CE3"/>
    <w:rsid w:val="00BB3B7A"/>
    <w:rsid w:val="00BB3C53"/>
    <w:rsid w:val="00BB4EF8"/>
    <w:rsid w:val="00BB5D33"/>
    <w:rsid w:val="00BB6C34"/>
    <w:rsid w:val="00BB728C"/>
    <w:rsid w:val="00BB7848"/>
    <w:rsid w:val="00BC0C00"/>
    <w:rsid w:val="00BC192F"/>
    <w:rsid w:val="00BC2C65"/>
    <w:rsid w:val="00BC2F5C"/>
    <w:rsid w:val="00BC44A7"/>
    <w:rsid w:val="00BC4E93"/>
    <w:rsid w:val="00BC5D35"/>
    <w:rsid w:val="00BC5EDC"/>
    <w:rsid w:val="00BC6277"/>
    <w:rsid w:val="00BC6927"/>
    <w:rsid w:val="00BC6BF4"/>
    <w:rsid w:val="00BD260B"/>
    <w:rsid w:val="00BD2CD9"/>
    <w:rsid w:val="00BD3011"/>
    <w:rsid w:val="00BD5496"/>
    <w:rsid w:val="00BD54D6"/>
    <w:rsid w:val="00BD55F6"/>
    <w:rsid w:val="00BD56EE"/>
    <w:rsid w:val="00BD5719"/>
    <w:rsid w:val="00BD57BC"/>
    <w:rsid w:val="00BD5FFD"/>
    <w:rsid w:val="00BD656B"/>
    <w:rsid w:val="00BD6D8D"/>
    <w:rsid w:val="00BE222E"/>
    <w:rsid w:val="00BE4E90"/>
    <w:rsid w:val="00BE5080"/>
    <w:rsid w:val="00BE5FDC"/>
    <w:rsid w:val="00BE60D0"/>
    <w:rsid w:val="00BE619C"/>
    <w:rsid w:val="00BE667E"/>
    <w:rsid w:val="00BF0616"/>
    <w:rsid w:val="00BF1074"/>
    <w:rsid w:val="00BF2386"/>
    <w:rsid w:val="00BF2AB7"/>
    <w:rsid w:val="00BF3419"/>
    <w:rsid w:val="00BF355B"/>
    <w:rsid w:val="00BF368C"/>
    <w:rsid w:val="00BF3731"/>
    <w:rsid w:val="00BF3856"/>
    <w:rsid w:val="00BF3A05"/>
    <w:rsid w:val="00BF3B0B"/>
    <w:rsid w:val="00BF47BF"/>
    <w:rsid w:val="00BF4D5C"/>
    <w:rsid w:val="00BF70ED"/>
    <w:rsid w:val="00BF77F6"/>
    <w:rsid w:val="00C00D3F"/>
    <w:rsid w:val="00C01FC7"/>
    <w:rsid w:val="00C02796"/>
    <w:rsid w:val="00C02962"/>
    <w:rsid w:val="00C04C22"/>
    <w:rsid w:val="00C04FEC"/>
    <w:rsid w:val="00C054CB"/>
    <w:rsid w:val="00C05AB1"/>
    <w:rsid w:val="00C072BD"/>
    <w:rsid w:val="00C07481"/>
    <w:rsid w:val="00C078A4"/>
    <w:rsid w:val="00C103D2"/>
    <w:rsid w:val="00C117B9"/>
    <w:rsid w:val="00C12811"/>
    <w:rsid w:val="00C12A99"/>
    <w:rsid w:val="00C132C2"/>
    <w:rsid w:val="00C141EE"/>
    <w:rsid w:val="00C14BA1"/>
    <w:rsid w:val="00C1566D"/>
    <w:rsid w:val="00C167AA"/>
    <w:rsid w:val="00C20822"/>
    <w:rsid w:val="00C2136E"/>
    <w:rsid w:val="00C21A84"/>
    <w:rsid w:val="00C21F6F"/>
    <w:rsid w:val="00C22C00"/>
    <w:rsid w:val="00C2327D"/>
    <w:rsid w:val="00C2390D"/>
    <w:rsid w:val="00C23BE1"/>
    <w:rsid w:val="00C26651"/>
    <w:rsid w:val="00C26C40"/>
    <w:rsid w:val="00C27448"/>
    <w:rsid w:val="00C27997"/>
    <w:rsid w:val="00C310FF"/>
    <w:rsid w:val="00C3238A"/>
    <w:rsid w:val="00C326DD"/>
    <w:rsid w:val="00C32B97"/>
    <w:rsid w:val="00C33A5C"/>
    <w:rsid w:val="00C3417A"/>
    <w:rsid w:val="00C35B0E"/>
    <w:rsid w:val="00C35D03"/>
    <w:rsid w:val="00C3610D"/>
    <w:rsid w:val="00C36D5E"/>
    <w:rsid w:val="00C4046D"/>
    <w:rsid w:val="00C408D8"/>
    <w:rsid w:val="00C415A4"/>
    <w:rsid w:val="00C4549D"/>
    <w:rsid w:val="00C467A8"/>
    <w:rsid w:val="00C46D51"/>
    <w:rsid w:val="00C47313"/>
    <w:rsid w:val="00C4753C"/>
    <w:rsid w:val="00C503BB"/>
    <w:rsid w:val="00C50D55"/>
    <w:rsid w:val="00C51053"/>
    <w:rsid w:val="00C5464A"/>
    <w:rsid w:val="00C56BE5"/>
    <w:rsid w:val="00C60E62"/>
    <w:rsid w:val="00C61B57"/>
    <w:rsid w:val="00C620EB"/>
    <w:rsid w:val="00C6219D"/>
    <w:rsid w:val="00C62787"/>
    <w:rsid w:val="00C62C47"/>
    <w:rsid w:val="00C6450A"/>
    <w:rsid w:val="00C64ADF"/>
    <w:rsid w:val="00C650B7"/>
    <w:rsid w:val="00C65EB2"/>
    <w:rsid w:val="00C661BE"/>
    <w:rsid w:val="00C67640"/>
    <w:rsid w:val="00C70810"/>
    <w:rsid w:val="00C70BCA"/>
    <w:rsid w:val="00C70E52"/>
    <w:rsid w:val="00C71CDA"/>
    <w:rsid w:val="00C71E1C"/>
    <w:rsid w:val="00C71F60"/>
    <w:rsid w:val="00C72771"/>
    <w:rsid w:val="00C727BA"/>
    <w:rsid w:val="00C72D1A"/>
    <w:rsid w:val="00C75282"/>
    <w:rsid w:val="00C77E5D"/>
    <w:rsid w:val="00C809C1"/>
    <w:rsid w:val="00C80A9C"/>
    <w:rsid w:val="00C818EA"/>
    <w:rsid w:val="00C82384"/>
    <w:rsid w:val="00C827BF"/>
    <w:rsid w:val="00C82C50"/>
    <w:rsid w:val="00C83487"/>
    <w:rsid w:val="00C83689"/>
    <w:rsid w:val="00C83923"/>
    <w:rsid w:val="00C840E2"/>
    <w:rsid w:val="00C85CC9"/>
    <w:rsid w:val="00C92FD1"/>
    <w:rsid w:val="00C9339E"/>
    <w:rsid w:val="00C935CC"/>
    <w:rsid w:val="00C94517"/>
    <w:rsid w:val="00C94ABC"/>
    <w:rsid w:val="00C951D0"/>
    <w:rsid w:val="00C95F0F"/>
    <w:rsid w:val="00C9760C"/>
    <w:rsid w:val="00C977E0"/>
    <w:rsid w:val="00CA0306"/>
    <w:rsid w:val="00CA0EC2"/>
    <w:rsid w:val="00CA1239"/>
    <w:rsid w:val="00CA20D8"/>
    <w:rsid w:val="00CA2A32"/>
    <w:rsid w:val="00CA32C6"/>
    <w:rsid w:val="00CA34E7"/>
    <w:rsid w:val="00CA4CE7"/>
    <w:rsid w:val="00CA7CBA"/>
    <w:rsid w:val="00CB0876"/>
    <w:rsid w:val="00CB0C83"/>
    <w:rsid w:val="00CB262A"/>
    <w:rsid w:val="00CB499C"/>
    <w:rsid w:val="00CB4ADA"/>
    <w:rsid w:val="00CB4B4C"/>
    <w:rsid w:val="00CB4DF3"/>
    <w:rsid w:val="00CB674A"/>
    <w:rsid w:val="00CB6EB5"/>
    <w:rsid w:val="00CB796B"/>
    <w:rsid w:val="00CB7E0E"/>
    <w:rsid w:val="00CC04F9"/>
    <w:rsid w:val="00CC0E88"/>
    <w:rsid w:val="00CC13EA"/>
    <w:rsid w:val="00CC19F5"/>
    <w:rsid w:val="00CC1DEF"/>
    <w:rsid w:val="00CC3070"/>
    <w:rsid w:val="00CC3327"/>
    <w:rsid w:val="00CC40E2"/>
    <w:rsid w:val="00CC4461"/>
    <w:rsid w:val="00CC55C8"/>
    <w:rsid w:val="00CC61D3"/>
    <w:rsid w:val="00CC6621"/>
    <w:rsid w:val="00CC66AC"/>
    <w:rsid w:val="00CC6E33"/>
    <w:rsid w:val="00CC6F24"/>
    <w:rsid w:val="00CC7016"/>
    <w:rsid w:val="00CC7BEC"/>
    <w:rsid w:val="00CD08A3"/>
    <w:rsid w:val="00CD08AA"/>
    <w:rsid w:val="00CD0904"/>
    <w:rsid w:val="00CD5315"/>
    <w:rsid w:val="00CD5DB3"/>
    <w:rsid w:val="00CD6183"/>
    <w:rsid w:val="00CD6EDE"/>
    <w:rsid w:val="00CD776E"/>
    <w:rsid w:val="00CE010F"/>
    <w:rsid w:val="00CE1E9E"/>
    <w:rsid w:val="00CE3DEE"/>
    <w:rsid w:val="00CE66BC"/>
    <w:rsid w:val="00CE7408"/>
    <w:rsid w:val="00CE75F6"/>
    <w:rsid w:val="00CF047E"/>
    <w:rsid w:val="00CF08F7"/>
    <w:rsid w:val="00CF0C28"/>
    <w:rsid w:val="00CF116F"/>
    <w:rsid w:val="00CF14FA"/>
    <w:rsid w:val="00CF1856"/>
    <w:rsid w:val="00CF2661"/>
    <w:rsid w:val="00CF2CCE"/>
    <w:rsid w:val="00CF45B5"/>
    <w:rsid w:val="00CF4923"/>
    <w:rsid w:val="00CF61AB"/>
    <w:rsid w:val="00D0437E"/>
    <w:rsid w:val="00D062AE"/>
    <w:rsid w:val="00D07227"/>
    <w:rsid w:val="00D07A2E"/>
    <w:rsid w:val="00D07B40"/>
    <w:rsid w:val="00D10808"/>
    <w:rsid w:val="00D125FB"/>
    <w:rsid w:val="00D128D1"/>
    <w:rsid w:val="00D1529F"/>
    <w:rsid w:val="00D159C4"/>
    <w:rsid w:val="00D1604A"/>
    <w:rsid w:val="00D167EA"/>
    <w:rsid w:val="00D16FC6"/>
    <w:rsid w:val="00D176AE"/>
    <w:rsid w:val="00D2123D"/>
    <w:rsid w:val="00D21556"/>
    <w:rsid w:val="00D226F1"/>
    <w:rsid w:val="00D22CC0"/>
    <w:rsid w:val="00D231F9"/>
    <w:rsid w:val="00D23586"/>
    <w:rsid w:val="00D24968"/>
    <w:rsid w:val="00D252CE"/>
    <w:rsid w:val="00D263EB"/>
    <w:rsid w:val="00D27531"/>
    <w:rsid w:val="00D31671"/>
    <w:rsid w:val="00D33D1E"/>
    <w:rsid w:val="00D34C50"/>
    <w:rsid w:val="00D3599D"/>
    <w:rsid w:val="00D35CD7"/>
    <w:rsid w:val="00D35DB3"/>
    <w:rsid w:val="00D3610C"/>
    <w:rsid w:val="00D36B63"/>
    <w:rsid w:val="00D37493"/>
    <w:rsid w:val="00D40951"/>
    <w:rsid w:val="00D40FB0"/>
    <w:rsid w:val="00D4157A"/>
    <w:rsid w:val="00D4224B"/>
    <w:rsid w:val="00D437F8"/>
    <w:rsid w:val="00D43951"/>
    <w:rsid w:val="00D43EFA"/>
    <w:rsid w:val="00D446C1"/>
    <w:rsid w:val="00D4475F"/>
    <w:rsid w:val="00D44992"/>
    <w:rsid w:val="00D4607A"/>
    <w:rsid w:val="00D470AD"/>
    <w:rsid w:val="00D47F42"/>
    <w:rsid w:val="00D50B4E"/>
    <w:rsid w:val="00D51C81"/>
    <w:rsid w:val="00D51EB0"/>
    <w:rsid w:val="00D51ED0"/>
    <w:rsid w:val="00D5299F"/>
    <w:rsid w:val="00D53040"/>
    <w:rsid w:val="00D53342"/>
    <w:rsid w:val="00D5337B"/>
    <w:rsid w:val="00D54461"/>
    <w:rsid w:val="00D54DB0"/>
    <w:rsid w:val="00D5695B"/>
    <w:rsid w:val="00D57AF6"/>
    <w:rsid w:val="00D60135"/>
    <w:rsid w:val="00D6020E"/>
    <w:rsid w:val="00D6099A"/>
    <w:rsid w:val="00D60AB3"/>
    <w:rsid w:val="00D614FB"/>
    <w:rsid w:val="00D61A3E"/>
    <w:rsid w:val="00D61D79"/>
    <w:rsid w:val="00D62C39"/>
    <w:rsid w:val="00D6391B"/>
    <w:rsid w:val="00D64BAA"/>
    <w:rsid w:val="00D64C61"/>
    <w:rsid w:val="00D659FE"/>
    <w:rsid w:val="00D672E3"/>
    <w:rsid w:val="00D67E6E"/>
    <w:rsid w:val="00D70067"/>
    <w:rsid w:val="00D701F4"/>
    <w:rsid w:val="00D70737"/>
    <w:rsid w:val="00D70E8F"/>
    <w:rsid w:val="00D7283D"/>
    <w:rsid w:val="00D729CD"/>
    <w:rsid w:val="00D73C5E"/>
    <w:rsid w:val="00D73F30"/>
    <w:rsid w:val="00D742A6"/>
    <w:rsid w:val="00D743CB"/>
    <w:rsid w:val="00D75417"/>
    <w:rsid w:val="00D767E0"/>
    <w:rsid w:val="00D7683D"/>
    <w:rsid w:val="00D804FF"/>
    <w:rsid w:val="00D80591"/>
    <w:rsid w:val="00D8061F"/>
    <w:rsid w:val="00D808CB"/>
    <w:rsid w:val="00D81BB8"/>
    <w:rsid w:val="00D81E75"/>
    <w:rsid w:val="00D82105"/>
    <w:rsid w:val="00D82524"/>
    <w:rsid w:val="00D82556"/>
    <w:rsid w:val="00D83E6F"/>
    <w:rsid w:val="00D8426E"/>
    <w:rsid w:val="00D84324"/>
    <w:rsid w:val="00D8577A"/>
    <w:rsid w:val="00D85FCD"/>
    <w:rsid w:val="00D86776"/>
    <w:rsid w:val="00D86BBA"/>
    <w:rsid w:val="00D87714"/>
    <w:rsid w:val="00D87789"/>
    <w:rsid w:val="00D916AF"/>
    <w:rsid w:val="00D92BDB"/>
    <w:rsid w:val="00D93106"/>
    <w:rsid w:val="00D94192"/>
    <w:rsid w:val="00D95791"/>
    <w:rsid w:val="00D95F6B"/>
    <w:rsid w:val="00D960A5"/>
    <w:rsid w:val="00D96EC7"/>
    <w:rsid w:val="00DA0007"/>
    <w:rsid w:val="00DA276E"/>
    <w:rsid w:val="00DA373D"/>
    <w:rsid w:val="00DA3D28"/>
    <w:rsid w:val="00DA416E"/>
    <w:rsid w:val="00DA4E02"/>
    <w:rsid w:val="00DA52DD"/>
    <w:rsid w:val="00DA5D44"/>
    <w:rsid w:val="00DA61A4"/>
    <w:rsid w:val="00DA7581"/>
    <w:rsid w:val="00DA75F6"/>
    <w:rsid w:val="00DA7CFB"/>
    <w:rsid w:val="00DB043C"/>
    <w:rsid w:val="00DB0BA5"/>
    <w:rsid w:val="00DB2364"/>
    <w:rsid w:val="00DB332D"/>
    <w:rsid w:val="00DB3AE1"/>
    <w:rsid w:val="00DB5055"/>
    <w:rsid w:val="00DB522D"/>
    <w:rsid w:val="00DB555E"/>
    <w:rsid w:val="00DB5F32"/>
    <w:rsid w:val="00DB736F"/>
    <w:rsid w:val="00DC0441"/>
    <w:rsid w:val="00DC15C1"/>
    <w:rsid w:val="00DC1710"/>
    <w:rsid w:val="00DC1C93"/>
    <w:rsid w:val="00DC3606"/>
    <w:rsid w:val="00DC5159"/>
    <w:rsid w:val="00DC52FF"/>
    <w:rsid w:val="00DC7076"/>
    <w:rsid w:val="00DC78B2"/>
    <w:rsid w:val="00DD055C"/>
    <w:rsid w:val="00DD0B24"/>
    <w:rsid w:val="00DD0EBF"/>
    <w:rsid w:val="00DD1870"/>
    <w:rsid w:val="00DD1BA8"/>
    <w:rsid w:val="00DD2E02"/>
    <w:rsid w:val="00DD2EB3"/>
    <w:rsid w:val="00DD401F"/>
    <w:rsid w:val="00DD425B"/>
    <w:rsid w:val="00DD4BD6"/>
    <w:rsid w:val="00DD4C03"/>
    <w:rsid w:val="00DD517B"/>
    <w:rsid w:val="00DD52CE"/>
    <w:rsid w:val="00DD53FC"/>
    <w:rsid w:val="00DD6BFE"/>
    <w:rsid w:val="00DD7912"/>
    <w:rsid w:val="00DE019E"/>
    <w:rsid w:val="00DE1E6D"/>
    <w:rsid w:val="00DE236D"/>
    <w:rsid w:val="00DE2963"/>
    <w:rsid w:val="00DE3CBC"/>
    <w:rsid w:val="00DE4061"/>
    <w:rsid w:val="00DE40E1"/>
    <w:rsid w:val="00DE43AE"/>
    <w:rsid w:val="00DE4730"/>
    <w:rsid w:val="00DE4FCF"/>
    <w:rsid w:val="00DE558B"/>
    <w:rsid w:val="00DE5BB6"/>
    <w:rsid w:val="00DE6726"/>
    <w:rsid w:val="00DF1361"/>
    <w:rsid w:val="00DF20A4"/>
    <w:rsid w:val="00DF316E"/>
    <w:rsid w:val="00DF34F4"/>
    <w:rsid w:val="00DF3C61"/>
    <w:rsid w:val="00DF42C2"/>
    <w:rsid w:val="00DF6D6D"/>
    <w:rsid w:val="00DF6EBD"/>
    <w:rsid w:val="00DF73F8"/>
    <w:rsid w:val="00E0036C"/>
    <w:rsid w:val="00E005D5"/>
    <w:rsid w:val="00E00663"/>
    <w:rsid w:val="00E00AF6"/>
    <w:rsid w:val="00E00CE6"/>
    <w:rsid w:val="00E015ED"/>
    <w:rsid w:val="00E02585"/>
    <w:rsid w:val="00E02A30"/>
    <w:rsid w:val="00E0344D"/>
    <w:rsid w:val="00E037FB"/>
    <w:rsid w:val="00E03E2A"/>
    <w:rsid w:val="00E04586"/>
    <w:rsid w:val="00E04E78"/>
    <w:rsid w:val="00E05182"/>
    <w:rsid w:val="00E05234"/>
    <w:rsid w:val="00E055EB"/>
    <w:rsid w:val="00E06BC0"/>
    <w:rsid w:val="00E0727F"/>
    <w:rsid w:val="00E07715"/>
    <w:rsid w:val="00E10782"/>
    <w:rsid w:val="00E11F5F"/>
    <w:rsid w:val="00E145F6"/>
    <w:rsid w:val="00E153A2"/>
    <w:rsid w:val="00E155E7"/>
    <w:rsid w:val="00E16C77"/>
    <w:rsid w:val="00E17786"/>
    <w:rsid w:val="00E2001E"/>
    <w:rsid w:val="00E21CF6"/>
    <w:rsid w:val="00E21F4C"/>
    <w:rsid w:val="00E221BD"/>
    <w:rsid w:val="00E243B9"/>
    <w:rsid w:val="00E2456E"/>
    <w:rsid w:val="00E24E8F"/>
    <w:rsid w:val="00E250C8"/>
    <w:rsid w:val="00E2545D"/>
    <w:rsid w:val="00E25CB9"/>
    <w:rsid w:val="00E26988"/>
    <w:rsid w:val="00E2727D"/>
    <w:rsid w:val="00E30718"/>
    <w:rsid w:val="00E3080A"/>
    <w:rsid w:val="00E32EBB"/>
    <w:rsid w:val="00E33033"/>
    <w:rsid w:val="00E33083"/>
    <w:rsid w:val="00E33263"/>
    <w:rsid w:val="00E33580"/>
    <w:rsid w:val="00E34513"/>
    <w:rsid w:val="00E348C4"/>
    <w:rsid w:val="00E348DB"/>
    <w:rsid w:val="00E34C23"/>
    <w:rsid w:val="00E35434"/>
    <w:rsid w:val="00E35EA8"/>
    <w:rsid w:val="00E36AD1"/>
    <w:rsid w:val="00E36E4A"/>
    <w:rsid w:val="00E42666"/>
    <w:rsid w:val="00E42DE7"/>
    <w:rsid w:val="00E431DA"/>
    <w:rsid w:val="00E439B9"/>
    <w:rsid w:val="00E43DC1"/>
    <w:rsid w:val="00E440A9"/>
    <w:rsid w:val="00E4446B"/>
    <w:rsid w:val="00E477CE"/>
    <w:rsid w:val="00E47C70"/>
    <w:rsid w:val="00E50332"/>
    <w:rsid w:val="00E514AD"/>
    <w:rsid w:val="00E51DE1"/>
    <w:rsid w:val="00E52107"/>
    <w:rsid w:val="00E53065"/>
    <w:rsid w:val="00E5386B"/>
    <w:rsid w:val="00E53F88"/>
    <w:rsid w:val="00E559D6"/>
    <w:rsid w:val="00E5640C"/>
    <w:rsid w:val="00E565F2"/>
    <w:rsid w:val="00E6010F"/>
    <w:rsid w:val="00E61521"/>
    <w:rsid w:val="00E62EED"/>
    <w:rsid w:val="00E630E0"/>
    <w:rsid w:val="00E6356A"/>
    <w:rsid w:val="00E638D5"/>
    <w:rsid w:val="00E63BB7"/>
    <w:rsid w:val="00E63D80"/>
    <w:rsid w:val="00E644FF"/>
    <w:rsid w:val="00E65128"/>
    <w:rsid w:val="00E663DC"/>
    <w:rsid w:val="00E66AAA"/>
    <w:rsid w:val="00E66FB7"/>
    <w:rsid w:val="00E7007F"/>
    <w:rsid w:val="00E708E0"/>
    <w:rsid w:val="00E714FF"/>
    <w:rsid w:val="00E7377B"/>
    <w:rsid w:val="00E74DA5"/>
    <w:rsid w:val="00E7534B"/>
    <w:rsid w:val="00E76A65"/>
    <w:rsid w:val="00E77DBE"/>
    <w:rsid w:val="00E77EAD"/>
    <w:rsid w:val="00E809C2"/>
    <w:rsid w:val="00E824BE"/>
    <w:rsid w:val="00E824D2"/>
    <w:rsid w:val="00E826FA"/>
    <w:rsid w:val="00E83EE0"/>
    <w:rsid w:val="00E84932"/>
    <w:rsid w:val="00E8494E"/>
    <w:rsid w:val="00E8545D"/>
    <w:rsid w:val="00E85ED7"/>
    <w:rsid w:val="00E86F07"/>
    <w:rsid w:val="00E90AD6"/>
    <w:rsid w:val="00E91D09"/>
    <w:rsid w:val="00E91D14"/>
    <w:rsid w:val="00E91EA0"/>
    <w:rsid w:val="00E91F42"/>
    <w:rsid w:val="00E924B6"/>
    <w:rsid w:val="00E9319F"/>
    <w:rsid w:val="00E935F4"/>
    <w:rsid w:val="00E936B6"/>
    <w:rsid w:val="00E94B7F"/>
    <w:rsid w:val="00E94BA2"/>
    <w:rsid w:val="00E952D1"/>
    <w:rsid w:val="00E95E92"/>
    <w:rsid w:val="00E96252"/>
    <w:rsid w:val="00E96601"/>
    <w:rsid w:val="00E97BCD"/>
    <w:rsid w:val="00EA0160"/>
    <w:rsid w:val="00EA17C4"/>
    <w:rsid w:val="00EA20A8"/>
    <w:rsid w:val="00EA2E08"/>
    <w:rsid w:val="00EA3288"/>
    <w:rsid w:val="00EA44BB"/>
    <w:rsid w:val="00EA4C1F"/>
    <w:rsid w:val="00EA5A99"/>
    <w:rsid w:val="00EB0027"/>
    <w:rsid w:val="00EB00DF"/>
    <w:rsid w:val="00EB0874"/>
    <w:rsid w:val="00EB0911"/>
    <w:rsid w:val="00EB09F6"/>
    <w:rsid w:val="00EB0A47"/>
    <w:rsid w:val="00EB0A97"/>
    <w:rsid w:val="00EB16C3"/>
    <w:rsid w:val="00EB268C"/>
    <w:rsid w:val="00EB2AAF"/>
    <w:rsid w:val="00EB30A0"/>
    <w:rsid w:val="00EB376B"/>
    <w:rsid w:val="00EB5069"/>
    <w:rsid w:val="00EB50D2"/>
    <w:rsid w:val="00EB572D"/>
    <w:rsid w:val="00EB5D8B"/>
    <w:rsid w:val="00EB5F2F"/>
    <w:rsid w:val="00EB65E5"/>
    <w:rsid w:val="00EB6CE0"/>
    <w:rsid w:val="00EB7338"/>
    <w:rsid w:val="00EC0243"/>
    <w:rsid w:val="00EC030C"/>
    <w:rsid w:val="00EC05A4"/>
    <w:rsid w:val="00EC084A"/>
    <w:rsid w:val="00EC1230"/>
    <w:rsid w:val="00EC2963"/>
    <w:rsid w:val="00EC423C"/>
    <w:rsid w:val="00EC478A"/>
    <w:rsid w:val="00EC49DF"/>
    <w:rsid w:val="00EC4F73"/>
    <w:rsid w:val="00EC6299"/>
    <w:rsid w:val="00EC6BE7"/>
    <w:rsid w:val="00EC73E7"/>
    <w:rsid w:val="00EC77D8"/>
    <w:rsid w:val="00EC7AAD"/>
    <w:rsid w:val="00ED016A"/>
    <w:rsid w:val="00ED09B7"/>
    <w:rsid w:val="00ED0BA3"/>
    <w:rsid w:val="00ED1145"/>
    <w:rsid w:val="00ED12AB"/>
    <w:rsid w:val="00ED15B3"/>
    <w:rsid w:val="00ED1EE3"/>
    <w:rsid w:val="00ED3C53"/>
    <w:rsid w:val="00ED4CFA"/>
    <w:rsid w:val="00ED4FC6"/>
    <w:rsid w:val="00ED603C"/>
    <w:rsid w:val="00EE062E"/>
    <w:rsid w:val="00EE0C70"/>
    <w:rsid w:val="00EE1BAD"/>
    <w:rsid w:val="00EE1CCF"/>
    <w:rsid w:val="00EE205A"/>
    <w:rsid w:val="00EE2118"/>
    <w:rsid w:val="00EE25BA"/>
    <w:rsid w:val="00EE2F27"/>
    <w:rsid w:val="00EE340F"/>
    <w:rsid w:val="00EE5056"/>
    <w:rsid w:val="00EE619C"/>
    <w:rsid w:val="00EE6CC1"/>
    <w:rsid w:val="00EF070F"/>
    <w:rsid w:val="00EF1DCF"/>
    <w:rsid w:val="00EF22F6"/>
    <w:rsid w:val="00EF3048"/>
    <w:rsid w:val="00EF321A"/>
    <w:rsid w:val="00EF4998"/>
    <w:rsid w:val="00EF49D6"/>
    <w:rsid w:val="00EF6CE6"/>
    <w:rsid w:val="00EF70A8"/>
    <w:rsid w:val="00F00838"/>
    <w:rsid w:val="00F00AA8"/>
    <w:rsid w:val="00F042C5"/>
    <w:rsid w:val="00F0471E"/>
    <w:rsid w:val="00F049A4"/>
    <w:rsid w:val="00F04FEB"/>
    <w:rsid w:val="00F05D78"/>
    <w:rsid w:val="00F064AC"/>
    <w:rsid w:val="00F06BAE"/>
    <w:rsid w:val="00F07097"/>
    <w:rsid w:val="00F072EE"/>
    <w:rsid w:val="00F07BDF"/>
    <w:rsid w:val="00F07E24"/>
    <w:rsid w:val="00F11A09"/>
    <w:rsid w:val="00F11F64"/>
    <w:rsid w:val="00F126D3"/>
    <w:rsid w:val="00F12C25"/>
    <w:rsid w:val="00F13040"/>
    <w:rsid w:val="00F13CAB"/>
    <w:rsid w:val="00F14CE7"/>
    <w:rsid w:val="00F1521A"/>
    <w:rsid w:val="00F15FC4"/>
    <w:rsid w:val="00F1736E"/>
    <w:rsid w:val="00F17D0B"/>
    <w:rsid w:val="00F17F3D"/>
    <w:rsid w:val="00F20292"/>
    <w:rsid w:val="00F209A6"/>
    <w:rsid w:val="00F21136"/>
    <w:rsid w:val="00F22764"/>
    <w:rsid w:val="00F229E1"/>
    <w:rsid w:val="00F24017"/>
    <w:rsid w:val="00F24322"/>
    <w:rsid w:val="00F244BF"/>
    <w:rsid w:val="00F25CBA"/>
    <w:rsid w:val="00F25F21"/>
    <w:rsid w:val="00F25FA8"/>
    <w:rsid w:val="00F30276"/>
    <w:rsid w:val="00F309F3"/>
    <w:rsid w:val="00F31D32"/>
    <w:rsid w:val="00F327A3"/>
    <w:rsid w:val="00F32DBA"/>
    <w:rsid w:val="00F32EB3"/>
    <w:rsid w:val="00F33757"/>
    <w:rsid w:val="00F34572"/>
    <w:rsid w:val="00F34F9C"/>
    <w:rsid w:val="00F35C1A"/>
    <w:rsid w:val="00F35FB1"/>
    <w:rsid w:val="00F36BA9"/>
    <w:rsid w:val="00F371A9"/>
    <w:rsid w:val="00F422E9"/>
    <w:rsid w:val="00F42EC9"/>
    <w:rsid w:val="00F435CD"/>
    <w:rsid w:val="00F43BBF"/>
    <w:rsid w:val="00F44509"/>
    <w:rsid w:val="00F44CE7"/>
    <w:rsid w:val="00F46675"/>
    <w:rsid w:val="00F47EF8"/>
    <w:rsid w:val="00F5000C"/>
    <w:rsid w:val="00F50123"/>
    <w:rsid w:val="00F507A4"/>
    <w:rsid w:val="00F50F19"/>
    <w:rsid w:val="00F51552"/>
    <w:rsid w:val="00F52253"/>
    <w:rsid w:val="00F52892"/>
    <w:rsid w:val="00F52CAB"/>
    <w:rsid w:val="00F52DD1"/>
    <w:rsid w:val="00F5337C"/>
    <w:rsid w:val="00F53842"/>
    <w:rsid w:val="00F53EA2"/>
    <w:rsid w:val="00F55544"/>
    <w:rsid w:val="00F5642F"/>
    <w:rsid w:val="00F57DD2"/>
    <w:rsid w:val="00F61C6C"/>
    <w:rsid w:val="00F6258E"/>
    <w:rsid w:val="00F6286F"/>
    <w:rsid w:val="00F628D8"/>
    <w:rsid w:val="00F6446B"/>
    <w:rsid w:val="00F64F02"/>
    <w:rsid w:val="00F65262"/>
    <w:rsid w:val="00F7064A"/>
    <w:rsid w:val="00F70757"/>
    <w:rsid w:val="00F70DE8"/>
    <w:rsid w:val="00F72180"/>
    <w:rsid w:val="00F7276B"/>
    <w:rsid w:val="00F72E18"/>
    <w:rsid w:val="00F76C95"/>
    <w:rsid w:val="00F77DBC"/>
    <w:rsid w:val="00F800E5"/>
    <w:rsid w:val="00F80DFF"/>
    <w:rsid w:val="00F8181C"/>
    <w:rsid w:val="00F81D21"/>
    <w:rsid w:val="00F82314"/>
    <w:rsid w:val="00F83203"/>
    <w:rsid w:val="00F83554"/>
    <w:rsid w:val="00F84018"/>
    <w:rsid w:val="00F840A4"/>
    <w:rsid w:val="00F843D1"/>
    <w:rsid w:val="00F865CD"/>
    <w:rsid w:val="00F8686E"/>
    <w:rsid w:val="00F8703C"/>
    <w:rsid w:val="00F87055"/>
    <w:rsid w:val="00F8740E"/>
    <w:rsid w:val="00F87EE8"/>
    <w:rsid w:val="00F87F6A"/>
    <w:rsid w:val="00F904A0"/>
    <w:rsid w:val="00F90624"/>
    <w:rsid w:val="00F90808"/>
    <w:rsid w:val="00F90C01"/>
    <w:rsid w:val="00F9199B"/>
    <w:rsid w:val="00F91E5D"/>
    <w:rsid w:val="00F92609"/>
    <w:rsid w:val="00F92C2B"/>
    <w:rsid w:val="00F93796"/>
    <w:rsid w:val="00F94DC9"/>
    <w:rsid w:val="00F94FFF"/>
    <w:rsid w:val="00F95665"/>
    <w:rsid w:val="00F9599E"/>
    <w:rsid w:val="00F95AC6"/>
    <w:rsid w:val="00F9620F"/>
    <w:rsid w:val="00F973E0"/>
    <w:rsid w:val="00F97807"/>
    <w:rsid w:val="00F97A1C"/>
    <w:rsid w:val="00FA0CE9"/>
    <w:rsid w:val="00FA0F88"/>
    <w:rsid w:val="00FA1398"/>
    <w:rsid w:val="00FA16F9"/>
    <w:rsid w:val="00FA292D"/>
    <w:rsid w:val="00FA2C08"/>
    <w:rsid w:val="00FA3255"/>
    <w:rsid w:val="00FA6898"/>
    <w:rsid w:val="00FA68E9"/>
    <w:rsid w:val="00FA73B5"/>
    <w:rsid w:val="00FB0174"/>
    <w:rsid w:val="00FB026E"/>
    <w:rsid w:val="00FB0470"/>
    <w:rsid w:val="00FB0A40"/>
    <w:rsid w:val="00FB1206"/>
    <w:rsid w:val="00FB1564"/>
    <w:rsid w:val="00FB19D7"/>
    <w:rsid w:val="00FB1B48"/>
    <w:rsid w:val="00FB21B1"/>
    <w:rsid w:val="00FB35E2"/>
    <w:rsid w:val="00FB444F"/>
    <w:rsid w:val="00FB4504"/>
    <w:rsid w:val="00FB45E3"/>
    <w:rsid w:val="00FB4EF0"/>
    <w:rsid w:val="00FB6119"/>
    <w:rsid w:val="00FB6504"/>
    <w:rsid w:val="00FB7432"/>
    <w:rsid w:val="00FB7AF0"/>
    <w:rsid w:val="00FC00D2"/>
    <w:rsid w:val="00FC023B"/>
    <w:rsid w:val="00FC1B25"/>
    <w:rsid w:val="00FC3830"/>
    <w:rsid w:val="00FC399D"/>
    <w:rsid w:val="00FC3DC5"/>
    <w:rsid w:val="00FC45AA"/>
    <w:rsid w:val="00FC4C0C"/>
    <w:rsid w:val="00FC4E19"/>
    <w:rsid w:val="00FC4FEE"/>
    <w:rsid w:val="00FC5B6D"/>
    <w:rsid w:val="00FC6847"/>
    <w:rsid w:val="00FC6B8C"/>
    <w:rsid w:val="00FC6DE0"/>
    <w:rsid w:val="00FC7C20"/>
    <w:rsid w:val="00FD00B9"/>
    <w:rsid w:val="00FD021F"/>
    <w:rsid w:val="00FD180C"/>
    <w:rsid w:val="00FD4010"/>
    <w:rsid w:val="00FD4F3D"/>
    <w:rsid w:val="00FD5F01"/>
    <w:rsid w:val="00FD64A9"/>
    <w:rsid w:val="00FD7365"/>
    <w:rsid w:val="00FD74E6"/>
    <w:rsid w:val="00FD76A1"/>
    <w:rsid w:val="00FD77F7"/>
    <w:rsid w:val="00FE01B7"/>
    <w:rsid w:val="00FE04A2"/>
    <w:rsid w:val="00FE0703"/>
    <w:rsid w:val="00FE0717"/>
    <w:rsid w:val="00FE0E0B"/>
    <w:rsid w:val="00FE1657"/>
    <w:rsid w:val="00FE3C87"/>
    <w:rsid w:val="00FE41AD"/>
    <w:rsid w:val="00FE4610"/>
    <w:rsid w:val="00FE48A7"/>
    <w:rsid w:val="00FE515A"/>
    <w:rsid w:val="00FE6B2E"/>
    <w:rsid w:val="00FE7703"/>
    <w:rsid w:val="00FE7A10"/>
    <w:rsid w:val="00FF337D"/>
    <w:rsid w:val="00FF3970"/>
    <w:rsid w:val="00FF3A9D"/>
    <w:rsid w:val="00FF47B8"/>
    <w:rsid w:val="00FF636B"/>
    <w:rsid w:val="00FF6B08"/>
    <w:rsid w:val="00FF6B41"/>
    <w:rsid w:val="00FF71B5"/>
    <w:rsid w:val="00FF71F7"/>
    <w:rsid w:val="00FF747E"/>
    <w:rsid w:val="00FF767D"/>
    <w:rsid w:val="01313628"/>
    <w:rsid w:val="013816A4"/>
    <w:rsid w:val="0168780E"/>
    <w:rsid w:val="02725807"/>
    <w:rsid w:val="03ED5976"/>
    <w:rsid w:val="04EB175D"/>
    <w:rsid w:val="04FF0689"/>
    <w:rsid w:val="058A2799"/>
    <w:rsid w:val="09083D00"/>
    <w:rsid w:val="0B1950F7"/>
    <w:rsid w:val="0B633376"/>
    <w:rsid w:val="0DA215CE"/>
    <w:rsid w:val="0F4F2CA3"/>
    <w:rsid w:val="0F554DA3"/>
    <w:rsid w:val="0F7849EA"/>
    <w:rsid w:val="0F7C614D"/>
    <w:rsid w:val="13592BBA"/>
    <w:rsid w:val="14520796"/>
    <w:rsid w:val="1630126E"/>
    <w:rsid w:val="16761460"/>
    <w:rsid w:val="16DC7402"/>
    <w:rsid w:val="171C52D3"/>
    <w:rsid w:val="180660E8"/>
    <w:rsid w:val="186B09BC"/>
    <w:rsid w:val="19EB2F96"/>
    <w:rsid w:val="1E1203A4"/>
    <w:rsid w:val="1F082821"/>
    <w:rsid w:val="1F975A3B"/>
    <w:rsid w:val="20822E14"/>
    <w:rsid w:val="20C90871"/>
    <w:rsid w:val="213170C2"/>
    <w:rsid w:val="21702A4F"/>
    <w:rsid w:val="233C7A9E"/>
    <w:rsid w:val="2391762E"/>
    <w:rsid w:val="253C4317"/>
    <w:rsid w:val="25AB05CA"/>
    <w:rsid w:val="27314EB9"/>
    <w:rsid w:val="273A2780"/>
    <w:rsid w:val="29D70CBB"/>
    <w:rsid w:val="2BBA6DC0"/>
    <w:rsid w:val="2C26224D"/>
    <w:rsid w:val="2D211081"/>
    <w:rsid w:val="2D27251D"/>
    <w:rsid w:val="2DDB4D92"/>
    <w:rsid w:val="2EE92325"/>
    <w:rsid w:val="2F7012E5"/>
    <w:rsid w:val="31A70584"/>
    <w:rsid w:val="33693BE8"/>
    <w:rsid w:val="33AD6251"/>
    <w:rsid w:val="34375B6F"/>
    <w:rsid w:val="35DE1860"/>
    <w:rsid w:val="367F00FC"/>
    <w:rsid w:val="372D01CF"/>
    <w:rsid w:val="37C315FD"/>
    <w:rsid w:val="37F07DAB"/>
    <w:rsid w:val="386D5736"/>
    <w:rsid w:val="38D63AEC"/>
    <w:rsid w:val="3953130E"/>
    <w:rsid w:val="39AC4F41"/>
    <w:rsid w:val="3A7815D0"/>
    <w:rsid w:val="3BAC1DD5"/>
    <w:rsid w:val="3F6F7A21"/>
    <w:rsid w:val="3F7F4FDA"/>
    <w:rsid w:val="3FF712CC"/>
    <w:rsid w:val="412B08D0"/>
    <w:rsid w:val="41B475BF"/>
    <w:rsid w:val="42A47E43"/>
    <w:rsid w:val="43180482"/>
    <w:rsid w:val="434A026A"/>
    <w:rsid w:val="4389255C"/>
    <w:rsid w:val="44F01DD1"/>
    <w:rsid w:val="45F92A60"/>
    <w:rsid w:val="47325D55"/>
    <w:rsid w:val="476812FF"/>
    <w:rsid w:val="47FE2951"/>
    <w:rsid w:val="496028F1"/>
    <w:rsid w:val="4986765A"/>
    <w:rsid w:val="498F2CF3"/>
    <w:rsid w:val="4A2368C6"/>
    <w:rsid w:val="4AC7059D"/>
    <w:rsid w:val="4B174BE6"/>
    <w:rsid w:val="4C0B3EE8"/>
    <w:rsid w:val="4C381B7A"/>
    <w:rsid w:val="4DD319E2"/>
    <w:rsid w:val="4E3105EC"/>
    <w:rsid w:val="50C4149B"/>
    <w:rsid w:val="524845EF"/>
    <w:rsid w:val="53EC11E6"/>
    <w:rsid w:val="54D37C73"/>
    <w:rsid w:val="54FE4345"/>
    <w:rsid w:val="55D1639B"/>
    <w:rsid w:val="57A41D29"/>
    <w:rsid w:val="57A47809"/>
    <w:rsid w:val="57B90191"/>
    <w:rsid w:val="58096D67"/>
    <w:rsid w:val="58287003"/>
    <w:rsid w:val="59912560"/>
    <w:rsid w:val="5A8A3DC9"/>
    <w:rsid w:val="5DAB6FB6"/>
    <w:rsid w:val="5DE31F8A"/>
    <w:rsid w:val="5E0E3118"/>
    <w:rsid w:val="5E22494E"/>
    <w:rsid w:val="5F2F3499"/>
    <w:rsid w:val="6282710B"/>
    <w:rsid w:val="62B473FC"/>
    <w:rsid w:val="63150599"/>
    <w:rsid w:val="636D71CE"/>
    <w:rsid w:val="64EB7841"/>
    <w:rsid w:val="65726E44"/>
    <w:rsid w:val="6582546F"/>
    <w:rsid w:val="65926C35"/>
    <w:rsid w:val="661E5E1A"/>
    <w:rsid w:val="66501490"/>
    <w:rsid w:val="66646342"/>
    <w:rsid w:val="66935D3B"/>
    <w:rsid w:val="699B3376"/>
    <w:rsid w:val="69DD18D7"/>
    <w:rsid w:val="6ADA7F61"/>
    <w:rsid w:val="6C347566"/>
    <w:rsid w:val="6C9B0055"/>
    <w:rsid w:val="6D2D4166"/>
    <w:rsid w:val="6DDB3DA0"/>
    <w:rsid w:val="6F9B2BDE"/>
    <w:rsid w:val="710927DD"/>
    <w:rsid w:val="721A7E08"/>
    <w:rsid w:val="72E72944"/>
    <w:rsid w:val="7390471A"/>
    <w:rsid w:val="744A3FA0"/>
    <w:rsid w:val="75C1332C"/>
    <w:rsid w:val="760F7462"/>
    <w:rsid w:val="761A321E"/>
    <w:rsid w:val="771F7F11"/>
    <w:rsid w:val="774F7D95"/>
    <w:rsid w:val="79177E5D"/>
    <w:rsid w:val="7B260D23"/>
    <w:rsid w:val="7C2C5950"/>
    <w:rsid w:val="7C882E22"/>
    <w:rsid w:val="7EA35CB8"/>
    <w:rsid w:val="7F9A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qFormat/>
    <w:uiPriority w:val="0"/>
    <w:pPr>
      <w:keepNext/>
      <w:keepLines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jc w:val="left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after="64" w:line="319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19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19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after="64" w:line="319" w:lineRule="auto"/>
      <w:outlineLvl w:val="8"/>
    </w:pPr>
    <w:rPr>
      <w:rFonts w:ascii="Arial" w:hAnsi="Arial" w:eastAsia="黑体"/>
      <w:szCs w:val="21"/>
    </w:rPr>
  </w:style>
  <w:style w:type="character" w:default="1" w:styleId="32">
    <w:name w:val="Default Paragraph Font"/>
    <w:qFormat/>
    <w:uiPriority w:val="0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99"/>
    <w:pPr>
      <w:jc w:val="left"/>
    </w:pPr>
  </w:style>
  <w:style w:type="paragraph" w:styleId="13">
    <w:name w:val="Body Text First Indent"/>
    <w:basedOn w:val="14"/>
    <w:link w:val="45"/>
    <w:unhideWhenUsed/>
    <w:qFormat/>
    <w:uiPriority w:val="99"/>
    <w:pPr>
      <w:ind w:firstLine="420" w:firstLineChars="100"/>
    </w:pPr>
  </w:style>
  <w:style w:type="paragraph" w:styleId="14">
    <w:name w:val="Body Text"/>
    <w:basedOn w:val="1"/>
    <w:link w:val="46"/>
    <w:qFormat/>
    <w:uiPriority w:val="0"/>
    <w:pPr>
      <w:spacing w:after="120"/>
    </w:pPr>
  </w:style>
  <w:style w:type="paragraph" w:styleId="15">
    <w:name w:val="Normal Indent"/>
    <w:basedOn w:val="1"/>
    <w:qFormat/>
    <w:uiPriority w:val="0"/>
    <w:pPr>
      <w:ind w:firstLine="420"/>
    </w:pPr>
    <w:rPr>
      <w:szCs w:val="21"/>
    </w:rPr>
  </w:style>
  <w:style w:type="paragraph" w:styleId="16">
    <w:name w:val="Document Map"/>
    <w:basedOn w:val="1"/>
    <w:qFormat/>
    <w:uiPriority w:val="0"/>
    <w:pPr>
      <w:shd w:val="clear" w:color="auto" w:fill="000080"/>
    </w:pPr>
  </w:style>
  <w:style w:type="paragraph" w:styleId="17">
    <w:name w:val="Body Text Indent"/>
    <w:basedOn w:val="1"/>
    <w:link w:val="43"/>
    <w:qFormat/>
    <w:uiPriority w:val="0"/>
    <w:pPr>
      <w:spacing w:after="120"/>
      <w:ind w:left="420" w:leftChars="200"/>
    </w:pPr>
  </w:style>
  <w:style w:type="paragraph" w:styleId="18">
    <w:name w:val="List Bullet 2"/>
    <w:basedOn w:val="1"/>
    <w:qFormat/>
    <w:uiPriority w:val="0"/>
    <w:pPr>
      <w:numPr>
        <w:ilvl w:val="0"/>
        <w:numId w:val="2"/>
      </w:numPr>
      <w:spacing w:line="360" w:lineRule="auto"/>
      <w:jc w:val="left"/>
    </w:pPr>
    <w:rPr>
      <w:rFonts w:ascii="宋体" w:hAnsi="宋体"/>
      <w:color w:val="000000"/>
      <w:sz w:val="24"/>
      <w:szCs w:val="21"/>
    </w:r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Date"/>
    <w:basedOn w:val="1"/>
    <w:next w:val="1"/>
    <w:qFormat/>
    <w:uiPriority w:val="0"/>
    <w:rPr>
      <w:rFonts w:ascii="仿宋_GB2312" w:eastAsia="仿宋_GB2312"/>
      <w:sz w:val="28"/>
      <w:szCs w:val="20"/>
    </w:rPr>
  </w:style>
  <w:style w:type="paragraph" w:styleId="22">
    <w:name w:val="Balloon Text"/>
    <w:basedOn w:val="1"/>
    <w:qFormat/>
    <w:uiPriority w:val="0"/>
    <w:rPr>
      <w:sz w:val="18"/>
      <w:szCs w:val="18"/>
    </w:rPr>
  </w:style>
  <w:style w:type="paragraph" w:styleId="23">
    <w:name w:val="footer"/>
    <w:basedOn w:val="1"/>
    <w:link w:val="41"/>
    <w:qFormat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sz w:val="18"/>
      <w:szCs w:val="18"/>
    </w:rPr>
  </w:style>
  <w:style w:type="paragraph" w:styleId="24">
    <w:name w:val="Body Text First Indent 2"/>
    <w:basedOn w:val="17"/>
    <w:qFormat/>
    <w:uiPriority w:val="0"/>
    <w:pPr>
      <w:ind w:firstLine="420" w:firstLineChars="200"/>
    </w:pPr>
  </w:style>
  <w:style w:type="paragraph" w:styleId="25">
    <w:name w:val="header"/>
    <w:basedOn w:val="1"/>
    <w:link w:val="49"/>
    <w:qFormat/>
    <w:uiPriority w:val="99"/>
    <w:pPr>
      <w:numPr>
        <w:ilvl w:val="6"/>
        <w:numId w:val="3"/>
      </w:num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line="360" w:lineRule="auto"/>
      <w:jc w:val="center"/>
    </w:pPr>
    <w:rPr>
      <w:b/>
      <w:lang w:val="en-US" w:eastAsia="zh-CN"/>
    </w:rPr>
  </w:style>
  <w:style w:type="paragraph" w:styleId="27">
    <w:name w:val="Body Text Indent 3"/>
    <w:basedOn w:val="1"/>
    <w:qFormat/>
    <w:uiPriority w:val="0"/>
    <w:pPr>
      <w:snapToGrid w:val="0"/>
      <w:spacing w:line="560" w:lineRule="atLeast"/>
      <w:ind w:firstLine="540"/>
    </w:pPr>
    <w:rPr>
      <w:sz w:val="28"/>
    </w:rPr>
  </w:style>
  <w:style w:type="paragraph" w:styleId="28">
    <w:name w:val="toc 2"/>
    <w:basedOn w:val="1"/>
    <w:next w:val="1"/>
    <w:qFormat/>
    <w:uiPriority w:val="39"/>
    <w:pPr>
      <w:ind w:left="420" w:leftChars="200"/>
    </w:p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index 1"/>
    <w:basedOn w:val="1"/>
    <w:next w:val="1"/>
    <w:qFormat/>
    <w:uiPriority w:val="0"/>
  </w:style>
  <w:style w:type="paragraph" w:styleId="31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3">
    <w:name w:val="page number"/>
    <w:basedOn w:val="32"/>
    <w:qFormat/>
    <w:uiPriority w:val="0"/>
  </w:style>
  <w:style w:type="character" w:styleId="34">
    <w:name w:val="FollowedHyperlink"/>
    <w:unhideWhenUsed/>
    <w:qFormat/>
    <w:uiPriority w:val="99"/>
    <w:rPr>
      <w:color w:val="800080"/>
      <w:u w:val="single"/>
    </w:rPr>
  </w:style>
  <w:style w:type="character" w:styleId="35">
    <w:name w:val="Hyperlink"/>
    <w:qFormat/>
    <w:uiPriority w:val="99"/>
    <w:rPr>
      <w:color w:val="0000FF"/>
      <w:u w:val="single"/>
    </w:rPr>
  </w:style>
  <w:style w:type="character" w:styleId="36">
    <w:name w:val="annotation reference"/>
    <w:qFormat/>
    <w:uiPriority w:val="99"/>
    <w:rPr>
      <w:sz w:val="21"/>
      <w:szCs w:val="21"/>
    </w:rPr>
  </w:style>
  <w:style w:type="table" w:styleId="38">
    <w:name w:val="Table Grid"/>
    <w:basedOn w:val="3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首行缩进:  0.85 厘米 Char Char"/>
    <w:link w:val="40"/>
    <w:qFormat/>
    <w:uiPriority w:val="0"/>
    <w:rPr>
      <w:rFonts w:ascii="Calibri" w:hAnsi="Calibri" w:cs="宋体"/>
      <w:kern w:val="2"/>
      <w:sz w:val="21"/>
    </w:rPr>
  </w:style>
  <w:style w:type="paragraph" w:customStyle="1" w:styleId="40">
    <w:name w:val="首行缩进:  0.85 厘米"/>
    <w:basedOn w:val="1"/>
    <w:link w:val="39"/>
    <w:qFormat/>
    <w:uiPriority w:val="0"/>
    <w:pPr>
      <w:ind w:firstLine="482"/>
    </w:pPr>
    <w:rPr>
      <w:rFonts w:ascii="Calibri" w:hAnsi="Calibri"/>
      <w:szCs w:val="20"/>
    </w:rPr>
  </w:style>
  <w:style w:type="character" w:customStyle="1" w:styleId="41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42">
    <w:name w:val="标题 2 Char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43">
    <w:name w:val="正文文本缩进 Char"/>
    <w:link w:val="17"/>
    <w:qFormat/>
    <w:uiPriority w:val="0"/>
    <w:rPr>
      <w:kern w:val="2"/>
      <w:sz w:val="21"/>
      <w:szCs w:val="24"/>
    </w:rPr>
  </w:style>
  <w:style w:type="character" w:customStyle="1" w:styleId="44">
    <w:name w:val="批注文字 Char"/>
    <w:link w:val="12"/>
    <w:qFormat/>
    <w:uiPriority w:val="99"/>
    <w:rPr>
      <w:kern w:val="2"/>
      <w:sz w:val="21"/>
      <w:szCs w:val="24"/>
    </w:rPr>
  </w:style>
  <w:style w:type="character" w:customStyle="1" w:styleId="45">
    <w:name w:val="正文首行缩进 Char"/>
    <w:basedOn w:val="46"/>
    <w:link w:val="13"/>
    <w:qFormat/>
    <w:uiPriority w:val="0"/>
  </w:style>
  <w:style w:type="character" w:customStyle="1" w:styleId="46">
    <w:name w:val="正文文本 Char"/>
    <w:link w:val="14"/>
    <w:qFormat/>
    <w:uiPriority w:val="0"/>
    <w:rPr>
      <w:kern w:val="2"/>
      <w:sz w:val="21"/>
      <w:szCs w:val="24"/>
    </w:rPr>
  </w:style>
  <w:style w:type="character" w:customStyle="1" w:styleId="47">
    <w:name w:val="Char Char2 Char Char"/>
    <w:link w:val="48"/>
    <w:qFormat/>
    <w:uiPriority w:val="0"/>
    <w:rPr>
      <w:rFonts w:ascii="Tahoma" w:hAnsi="Tahoma"/>
      <w:kern w:val="2"/>
      <w:sz w:val="24"/>
      <w:szCs w:val="24"/>
    </w:rPr>
  </w:style>
  <w:style w:type="paragraph" w:customStyle="1" w:styleId="48">
    <w:name w:val="Char Char2 Char"/>
    <w:basedOn w:val="1"/>
    <w:link w:val="47"/>
    <w:qFormat/>
    <w:uiPriority w:val="0"/>
    <w:rPr>
      <w:rFonts w:ascii="Tahoma" w:hAnsi="Tahoma"/>
      <w:sz w:val="24"/>
    </w:rPr>
  </w:style>
  <w:style w:type="character" w:customStyle="1" w:styleId="49">
    <w:name w:val="页眉 Char"/>
    <w:link w:val="25"/>
    <w:qFormat/>
    <w:uiPriority w:val="99"/>
    <w:rPr>
      <w:kern w:val="2"/>
      <w:sz w:val="18"/>
      <w:szCs w:val="18"/>
    </w:rPr>
  </w:style>
  <w:style w:type="character" w:customStyle="1" w:styleId="50">
    <w:name w:val="列出段落 Char"/>
    <w:link w:val="51"/>
    <w:qFormat/>
    <w:uiPriority w:val="0"/>
    <w:rPr>
      <w:rFonts w:ascii="Calibri" w:hAnsi="Calibri" w:eastAsia="宋体" w:cs="Times New Roman"/>
      <w:kern w:val="2"/>
      <w:sz w:val="21"/>
      <w:szCs w:val="22"/>
    </w:rPr>
  </w:style>
  <w:style w:type="paragraph" w:styleId="51">
    <w:name w:val="List Paragraph"/>
    <w:basedOn w:val="1"/>
    <w:link w:val="50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52">
    <w:name w:val="标题 1 Char"/>
    <w:link w:val="2"/>
    <w:qFormat/>
    <w:uiPriority w:val="0"/>
    <w:rPr>
      <w:b/>
      <w:bCs/>
      <w:kern w:val="44"/>
      <w:sz w:val="44"/>
      <w:szCs w:val="44"/>
    </w:rPr>
  </w:style>
  <w:style w:type="paragraph" w:customStyle="1" w:styleId="53">
    <w:name w:val="±íÍ·:1"/>
    <w:basedOn w:val="1"/>
    <w:qFormat/>
    <w:uiPriority w:val="0"/>
    <w:pPr>
      <w:widowControl/>
      <w:tabs>
        <w:tab w:val="left" w:pos="276"/>
      </w:tabs>
      <w:overflowPunct w:val="0"/>
      <w:autoSpaceDE w:val="0"/>
      <w:autoSpaceDN w:val="0"/>
      <w:adjustRightInd w:val="0"/>
      <w:spacing w:beforeLines="50" w:afterLines="50"/>
      <w:jc w:val="center"/>
    </w:pPr>
    <w:rPr>
      <w:kern w:val="0"/>
      <w:szCs w:val="20"/>
    </w:rPr>
  </w:style>
  <w:style w:type="paragraph" w:customStyle="1" w:styleId="54">
    <w:name w:val="È±Ê¡ÎÄ±¾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  <w:lang w:val="en-GB"/>
    </w:rPr>
  </w:style>
  <w:style w:type="paragraph" w:customStyle="1" w:styleId="55">
    <w:name w:val="Char1 Char Char Char Char Char Char Char Char 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56">
    <w:name w:val=" Char1"/>
    <w:basedOn w:val="1"/>
    <w:qFormat/>
    <w:uiPriority w:val="0"/>
    <w:rPr>
      <w:rFonts w:ascii="宋体" w:hAnsi="宋体"/>
      <w:sz w:val="24"/>
      <w:szCs w:val="20"/>
    </w:rPr>
  </w:style>
  <w:style w:type="paragraph" w:customStyle="1" w:styleId="57">
    <w:name w:val="一级条标题"/>
    <w:next w:val="1"/>
    <w:qFormat/>
    <w:uiPriority w:val="0"/>
    <w:pPr>
      <w:numPr>
        <w:ilvl w:val="2"/>
        <w:numId w:val="3"/>
      </w:numPr>
      <w:outlineLvl w:val="2"/>
    </w:pPr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58">
    <w:name w:val="xl66"/>
    <w:basedOn w:val="1"/>
    <w:qFormat/>
    <w:uiPriority w:val="0"/>
    <w:pPr>
      <w:widowControl/>
      <w:spacing w:before="100" w:beforeAutospacing="1" w:after="100" w:afterAutospacing="1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59">
    <w:name w:val="表中文字"/>
    <w:basedOn w:val="1"/>
    <w:qFormat/>
    <w:uiPriority w:val="0"/>
    <w:pPr>
      <w:widowControl/>
    </w:pPr>
    <w:rPr>
      <w:szCs w:val="20"/>
    </w:rPr>
  </w:style>
  <w:style w:type="paragraph" w:customStyle="1" w:styleId="60">
    <w:name w:val="HTML Top of Form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hAnsi="Arial" w:cs="Arial"/>
      <w:b/>
      <w:bCs/>
      <w:vanish/>
      <w:kern w:val="0"/>
      <w:sz w:val="16"/>
      <w:szCs w:val="16"/>
    </w:rPr>
  </w:style>
  <w:style w:type="paragraph" w:customStyle="1" w:styleId="61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bottom"/>
    </w:pPr>
    <w:rPr>
      <w:rFonts w:ascii="Microsoft Sans Serif" w:hAnsi="Microsoft Sans Serif" w:cs="Microsoft Sans Serif"/>
      <w:b/>
      <w:bCs/>
      <w:color w:val="000000"/>
      <w:kern w:val="0"/>
      <w:sz w:val="20"/>
      <w:szCs w:val="20"/>
    </w:rPr>
  </w:style>
  <w:style w:type="paragraph" w:customStyle="1" w:styleId="62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bottom"/>
    </w:pPr>
    <w:rPr>
      <w:rFonts w:ascii="Microsoft Sans Serif" w:hAnsi="Microsoft Sans Serif" w:cs="Microsoft Sans Serif"/>
      <w:color w:val="000000"/>
      <w:kern w:val="0"/>
      <w:sz w:val="20"/>
      <w:szCs w:val="20"/>
    </w:rPr>
  </w:style>
  <w:style w:type="paragraph" w:customStyle="1" w:styleId="63">
    <w:name w:val=" Char2"/>
    <w:basedOn w:val="1"/>
    <w:qFormat/>
    <w:uiPriority w:val="0"/>
    <w:rPr>
      <w:rFonts w:ascii="宋体" w:hAnsi="宋体"/>
      <w:sz w:val="24"/>
      <w:szCs w:val="20"/>
    </w:rPr>
  </w:style>
  <w:style w:type="paragraph" w:customStyle="1" w:styleId="64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65">
    <w:name w:val="实施日期"/>
    <w:basedOn w:val="1"/>
    <w:qFormat/>
    <w:uiPriority w:val="0"/>
    <w:pPr>
      <w:widowControl/>
      <w:numPr>
        <w:ilvl w:val="4"/>
        <w:numId w:val="3"/>
      </w:numPr>
      <w:jc w:val="right"/>
    </w:pPr>
    <w:rPr>
      <w:rFonts w:eastAsia="黑体"/>
      <w:kern w:val="0"/>
      <w:sz w:val="28"/>
      <w:szCs w:val="20"/>
    </w:rPr>
  </w:style>
  <w:style w:type="paragraph" w:customStyle="1" w:styleId="6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67">
    <w:name w:val="正文1"/>
    <w:basedOn w:val="1"/>
    <w:qFormat/>
    <w:uiPriority w:val="0"/>
    <w:pPr>
      <w:snapToGrid w:val="0"/>
    </w:pPr>
    <w:rPr>
      <w:rFonts w:ascii="宋体"/>
      <w:caps/>
    </w:rPr>
  </w:style>
  <w:style w:type="paragraph" w:customStyle="1" w:styleId="68">
    <w:name w:val="缺省文本"/>
    <w:basedOn w:val="1"/>
    <w:qFormat/>
    <w:uiPriority w:val="0"/>
    <w:pPr>
      <w:widowControl/>
      <w:autoSpaceDE w:val="0"/>
      <w:autoSpaceDN w:val="0"/>
      <w:adjustRightInd w:val="0"/>
      <w:jc w:val="left"/>
    </w:pPr>
    <w:rPr>
      <w:rFonts w:eastAsia="Times New Roman"/>
      <w:kern w:val="0"/>
      <w:sz w:val="24"/>
      <w:szCs w:val="21"/>
      <w:lang w:eastAsia="en-US"/>
    </w:rPr>
  </w:style>
  <w:style w:type="paragraph" w:customStyle="1" w:styleId="69">
    <w:name w:val="首行缩进20磅"/>
    <w:basedOn w:val="1"/>
    <w:qFormat/>
    <w:uiPriority w:val="0"/>
    <w:pPr>
      <w:ind w:firstLine="400"/>
    </w:pPr>
    <w:rPr>
      <w:rFonts w:ascii="Calibri" w:hAnsi="Calibri" w:cs="宋体"/>
      <w:szCs w:val="20"/>
    </w:rPr>
  </w:style>
  <w:style w:type="paragraph" w:customStyle="1" w:styleId="70">
    <w:name w:val="二级条标题"/>
    <w:basedOn w:val="57"/>
    <w:next w:val="1"/>
    <w:qFormat/>
    <w:uiPriority w:val="0"/>
    <w:pPr>
      <w:numPr>
        <w:ilvl w:val="3"/>
      </w:numPr>
      <w:outlineLvl w:val="3"/>
    </w:pPr>
  </w:style>
  <w:style w:type="paragraph" w:customStyle="1" w:styleId="7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72">
    <w:name w:val="前言、引言标题"/>
    <w:next w:val="1"/>
    <w:qFormat/>
    <w:uiPriority w:val="0"/>
    <w:pPr>
      <w:numPr>
        <w:ilvl w:val="0"/>
        <w:numId w:val="3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73">
    <w:name w:val=" Char2 Char Char Char"/>
    <w:basedOn w:val="1"/>
    <w:qFormat/>
    <w:uiPriority w:val="0"/>
    <w:rPr>
      <w:rFonts w:ascii="宋体" w:hAnsi="宋体"/>
      <w:sz w:val="24"/>
      <w:szCs w:val="20"/>
    </w:rPr>
  </w:style>
  <w:style w:type="paragraph" w:customStyle="1" w:styleId="74">
    <w:name w:val="图表脚注"/>
    <w:next w:val="1"/>
    <w:qFormat/>
    <w:uiPriority w:val="0"/>
    <w:pPr>
      <w:numPr>
        <w:ilvl w:val="5"/>
        <w:numId w:val="3"/>
      </w:numPr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75">
    <w:name w:val="样式1"/>
    <w:basedOn w:val="76"/>
    <w:next w:val="2"/>
    <w:qFormat/>
    <w:uiPriority w:val="0"/>
  </w:style>
  <w:style w:type="paragraph" w:customStyle="1" w:styleId="76">
    <w:name w:val="章标题"/>
    <w:next w:val="1"/>
    <w:qFormat/>
    <w:uiPriority w:val="0"/>
    <w:pPr>
      <w:numPr>
        <w:ilvl w:val="1"/>
        <w:numId w:val="3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77">
    <w:name w:val="Revision"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78">
    <w:name w:val="二级"/>
    <w:basedOn w:val="3"/>
    <w:qFormat/>
    <w:uiPriority w:val="0"/>
    <w:pPr>
      <w:numPr>
        <w:ilvl w:val="1"/>
        <w:numId w:val="4"/>
      </w:numPr>
      <w:spacing w:before="260" w:after="260" w:line="416" w:lineRule="auto"/>
    </w:pPr>
    <w:rPr>
      <w:rFonts w:ascii="Cambria" w:hAnsi="Cambria" w:eastAsia="宋体"/>
      <w:kern w:val="0"/>
    </w:rPr>
  </w:style>
  <w:style w:type="paragraph" w:customStyle="1" w:styleId="79">
    <w:name w:val=" Char Char1 Char Char Char Char1 Char Char Char Char Char Char Char Char Char Char"/>
    <w:basedOn w:val="1"/>
    <w:qFormat/>
    <w:uiPriority w:val="0"/>
    <w:pPr>
      <w:pageBreakBefore/>
      <w:tabs>
        <w:tab w:val="left" w:pos="432"/>
      </w:tabs>
      <w:ind w:left="432" w:hanging="432"/>
    </w:pPr>
    <w:rPr>
      <w:rFonts w:ascii="Tahoma" w:hAnsi="Tahoma"/>
      <w:sz w:val="24"/>
    </w:rPr>
  </w:style>
  <w:style w:type="paragraph" w:customStyle="1" w:styleId="80">
    <w:name w:val="IBM 正文"/>
    <w:basedOn w:val="1"/>
    <w:qFormat/>
    <w:uiPriority w:val="0"/>
    <w:pPr>
      <w:spacing w:line="360" w:lineRule="auto"/>
      <w:ind w:right="210" w:rightChars="100"/>
      <w:jc w:val="left"/>
    </w:pPr>
    <w:rPr>
      <w:szCs w:val="21"/>
    </w:rPr>
  </w:style>
  <w:style w:type="paragraph" w:customStyle="1" w:styleId="81">
    <w:name w:val="TableNormal"/>
    <w:basedOn w:val="1"/>
    <w:qFormat/>
    <w:uiPriority w:val="0"/>
    <w:pPr>
      <w:spacing w:before="40" w:after="40" w:line="264" w:lineRule="auto"/>
    </w:pPr>
    <w:rPr>
      <w:rFonts w:ascii="Arial" w:hAnsi="Arial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1285</Words>
  <Characters>7330</Characters>
  <Lines>61</Lines>
  <Paragraphs>17</Paragraphs>
  <ScaleCrop>false</ScaleCrop>
  <LinksUpToDate>false</LinksUpToDate>
  <CharactersWithSpaces>8598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2018-05-23T06:11:00Z</dcterms:created>
  <dc:creator>涂莹</dc:creator>
  <cp:lastModifiedBy>结</cp:lastModifiedBy>
  <dcterms:modified xsi:type="dcterms:W3CDTF">2018-06-06T05:35:23Z</dcterms:modified>
  <dc:title>营销技术支持系统运行管理办法2.0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